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E175" w14:textId="67F8850C" w:rsidR="1AF54FE0" w:rsidRDefault="3A994DEC" w:rsidP="4B28225C">
      <w:pPr>
        <w:pStyle w:val="NoSpacing"/>
        <w:rPr>
          <w:b/>
          <w:bCs/>
          <w:sz w:val="28"/>
          <w:szCs w:val="28"/>
          <w:lang w:val="en-US"/>
        </w:rPr>
      </w:pPr>
      <w:r w:rsidRPr="1DB9BC55">
        <w:rPr>
          <w:b/>
          <w:bCs/>
          <w:sz w:val="28"/>
          <w:szCs w:val="28"/>
          <w:lang w:val="en-US"/>
        </w:rPr>
        <w:t>Instructions</w:t>
      </w:r>
    </w:p>
    <w:p w14:paraId="598C15C8" w14:textId="7945B587" w:rsidR="4B28225C" w:rsidRDefault="4B28225C" w:rsidP="4B28225C">
      <w:pPr>
        <w:pStyle w:val="NoSpacing"/>
        <w:rPr>
          <w:lang w:val="en-US"/>
        </w:rPr>
      </w:pPr>
    </w:p>
    <w:p w14:paraId="19045E97" w14:textId="3E6D243E" w:rsidR="19D2F663" w:rsidRDefault="19D2F663" w:rsidP="4B28225C">
      <w:pPr>
        <w:pStyle w:val="NoSpacing"/>
        <w:spacing w:line="276" w:lineRule="auto"/>
        <w:rPr>
          <w:rFonts w:ascii="Calibri" w:eastAsia="Calibri" w:hAnsi="Calibri" w:cs="Calibri"/>
          <w:color w:val="000000" w:themeColor="text1"/>
          <w:lang w:val="en-US"/>
        </w:rPr>
      </w:pPr>
      <w:r w:rsidRPr="4B28225C">
        <w:rPr>
          <w:rFonts w:ascii="Calibri" w:eastAsia="Calibri" w:hAnsi="Calibri" w:cs="Calibri"/>
          <w:color w:val="000000" w:themeColor="text1"/>
          <w:lang w:val="en-US"/>
        </w:rPr>
        <w:t>Welcome! This is an experiment on group decision-making. Please read the following instructions</w:t>
      </w:r>
      <w:r w:rsidRPr="4B28225C">
        <w:rPr>
          <w:rFonts w:ascii="Calibri" w:eastAsia="Calibri" w:hAnsi="Calibri" w:cs="Calibri"/>
          <w:color w:val="0078D4"/>
          <w:u w:val="single"/>
          <w:lang w:val="en-US"/>
        </w:rPr>
        <w:t xml:space="preserve"> </w:t>
      </w:r>
      <w:r w:rsidRPr="4B28225C">
        <w:rPr>
          <w:rFonts w:ascii="Calibri" w:eastAsia="Calibri" w:hAnsi="Calibri" w:cs="Calibri"/>
          <w:color w:val="000000" w:themeColor="text1"/>
          <w:lang w:val="en-US"/>
        </w:rPr>
        <w:t xml:space="preserve">carefully. </w:t>
      </w:r>
    </w:p>
    <w:p w14:paraId="226145DA" w14:textId="5275B145" w:rsidR="4B28225C" w:rsidRDefault="4B28225C" w:rsidP="4B28225C">
      <w:pPr>
        <w:spacing w:after="0" w:line="276" w:lineRule="auto"/>
        <w:rPr>
          <w:rFonts w:ascii="Calibri" w:eastAsia="Calibri" w:hAnsi="Calibri" w:cs="Calibri"/>
          <w:color w:val="000000" w:themeColor="text1"/>
        </w:rPr>
      </w:pPr>
    </w:p>
    <w:p w14:paraId="11535B30" w14:textId="51CC81E7" w:rsidR="00E1354E" w:rsidRDefault="00E1354E" w:rsidP="00E1354E">
      <w:pPr>
        <w:pStyle w:val="NoSpacing"/>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In the experiment, please do not communicate with other participants during the experiment. If you have a question at any time raise your hand and the experimenter will come to your desk to answer it. Please switch off your mobile phone or any other devices which may disturb the experiment. Please use the computer only for entering your decisions. Please only use the computer program provided to you, do not start or end any programs, and do not change any settings.</w:t>
      </w:r>
    </w:p>
    <w:p w14:paraId="268DF10B" w14:textId="77777777" w:rsidR="00E1354E" w:rsidRDefault="00E1354E" w:rsidP="4B28225C">
      <w:pPr>
        <w:spacing w:after="0" w:line="276" w:lineRule="auto"/>
        <w:rPr>
          <w:rFonts w:ascii="Calibri" w:eastAsia="Calibri" w:hAnsi="Calibri" w:cs="Calibri"/>
          <w:color w:val="000000" w:themeColor="text1"/>
        </w:rPr>
      </w:pPr>
    </w:p>
    <w:p w14:paraId="738D6F59" w14:textId="102110B0" w:rsidR="004B6AC8" w:rsidRDefault="20FB9AFB" w:rsidP="17CEAFCC">
      <w:pPr>
        <w:pStyle w:val="NoSpacing"/>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 xml:space="preserve">In this experiment you will be able to earn real money. The amount of money you earn will depend on your decisions in the experiment. </w:t>
      </w:r>
      <w:r w:rsidR="004B6AC8" w:rsidRPr="1DB9BC55">
        <w:rPr>
          <w:rFonts w:ascii="Calibri" w:eastAsia="Calibri" w:hAnsi="Calibri" w:cs="Calibri"/>
          <w:color w:val="000000" w:themeColor="text1"/>
          <w:lang w:val="en-US"/>
        </w:rPr>
        <w:t>In the experiment, you will earn “</w:t>
      </w:r>
      <w:r w:rsidR="002531CD">
        <w:rPr>
          <w:rFonts w:ascii="Calibri" w:eastAsia="Calibri" w:hAnsi="Calibri" w:cs="Calibri"/>
          <w:color w:val="000000" w:themeColor="text1"/>
          <w:lang w:val="en-US"/>
        </w:rPr>
        <w:t>tokens</w:t>
      </w:r>
      <w:r w:rsidR="004B6AC8" w:rsidRPr="1DB9BC55">
        <w:rPr>
          <w:rFonts w:ascii="Calibri" w:eastAsia="Calibri" w:hAnsi="Calibri" w:cs="Calibri"/>
          <w:color w:val="000000" w:themeColor="text1"/>
          <w:lang w:val="en-US"/>
        </w:rPr>
        <w:t xml:space="preserve">”. At the end of the experiment, your </w:t>
      </w:r>
      <w:r w:rsidR="002531CD">
        <w:rPr>
          <w:rFonts w:ascii="Calibri" w:eastAsia="Calibri" w:hAnsi="Calibri" w:cs="Calibri"/>
          <w:color w:val="000000" w:themeColor="text1"/>
          <w:lang w:val="en-US"/>
        </w:rPr>
        <w:t>tokens</w:t>
      </w:r>
      <w:r w:rsidR="004B6AC8" w:rsidRPr="1DB9BC55">
        <w:rPr>
          <w:rFonts w:ascii="Calibri" w:eastAsia="Calibri" w:hAnsi="Calibri" w:cs="Calibri"/>
          <w:color w:val="000000" w:themeColor="text1"/>
          <w:lang w:val="en-US"/>
        </w:rPr>
        <w:t xml:space="preserve"> will be converted to Euros, at an exchange rate of 1 </w:t>
      </w:r>
      <w:r w:rsidR="002531CD">
        <w:rPr>
          <w:rFonts w:ascii="Calibri" w:eastAsia="Calibri" w:hAnsi="Calibri" w:cs="Calibri"/>
          <w:color w:val="000000" w:themeColor="text1"/>
          <w:lang w:val="en-US"/>
        </w:rPr>
        <w:t>token</w:t>
      </w:r>
      <w:r w:rsidR="004B6AC8" w:rsidRPr="1DB9BC55">
        <w:rPr>
          <w:rFonts w:ascii="Calibri" w:eastAsia="Calibri" w:hAnsi="Calibri" w:cs="Calibri"/>
          <w:color w:val="000000" w:themeColor="text1"/>
          <w:lang w:val="en-US"/>
        </w:rPr>
        <w:t xml:space="preserve"> = </w:t>
      </w:r>
      <w:r w:rsidR="004B6AC8" w:rsidRPr="1DB9BC55">
        <w:rPr>
          <w:rFonts w:ascii="Calibri" w:eastAsia="Calibri" w:hAnsi="Calibri" w:cs="Calibri"/>
          <w:color w:val="000000" w:themeColor="text1"/>
          <w:highlight w:val="yellow"/>
          <w:lang w:val="en-US"/>
        </w:rPr>
        <w:t>0,0</w:t>
      </w:r>
      <w:r w:rsidR="52E48407" w:rsidRPr="1DB9BC55">
        <w:rPr>
          <w:rFonts w:ascii="Calibri" w:eastAsia="Calibri" w:hAnsi="Calibri" w:cs="Calibri"/>
          <w:color w:val="000000" w:themeColor="text1"/>
          <w:highlight w:val="yellow"/>
          <w:lang w:val="en-US"/>
        </w:rPr>
        <w:t>7</w:t>
      </w:r>
      <w:r w:rsidR="004B6AC8" w:rsidRPr="1DB9BC55">
        <w:rPr>
          <w:rFonts w:ascii="Calibri" w:eastAsia="Calibri" w:hAnsi="Calibri" w:cs="Calibri"/>
          <w:color w:val="000000" w:themeColor="text1"/>
          <w:highlight w:val="yellow"/>
          <w:lang w:val="en-US"/>
        </w:rPr>
        <w:t xml:space="preserve"> €</w:t>
      </w:r>
      <w:r w:rsidR="004B6AC8" w:rsidRPr="1DB9BC55">
        <w:rPr>
          <w:rFonts w:ascii="Calibri" w:eastAsia="Calibri" w:hAnsi="Calibri" w:cs="Calibri"/>
          <w:color w:val="000000" w:themeColor="text1"/>
          <w:lang w:val="en-US"/>
        </w:rPr>
        <w:t>.</w:t>
      </w:r>
    </w:p>
    <w:p w14:paraId="4F148585" w14:textId="77777777" w:rsidR="004B6AC8" w:rsidRDefault="004B6AC8" w:rsidP="17CEAFCC">
      <w:pPr>
        <w:pStyle w:val="NoSpacing"/>
        <w:spacing w:line="276" w:lineRule="auto"/>
        <w:rPr>
          <w:rFonts w:ascii="Calibri" w:eastAsia="Calibri" w:hAnsi="Calibri" w:cs="Calibri"/>
          <w:color w:val="000000" w:themeColor="text1"/>
          <w:lang w:val="en-US"/>
        </w:rPr>
      </w:pPr>
    </w:p>
    <w:p w14:paraId="6ABE6346" w14:textId="51A83B2A" w:rsidR="19D2F663" w:rsidRDefault="20FB9AFB" w:rsidP="17CEAFCC">
      <w:pPr>
        <w:pStyle w:val="NoSpacing"/>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The experiment consists of two parts. A computer will randomly decide whether part one or part two will be paid out.</w:t>
      </w:r>
    </w:p>
    <w:p w14:paraId="601E0D42" w14:textId="5D19645E" w:rsidR="4B28225C" w:rsidRDefault="4B28225C" w:rsidP="1DB9BC55">
      <w:pPr>
        <w:spacing w:after="0" w:line="276" w:lineRule="auto"/>
        <w:rPr>
          <w:rFonts w:ascii="Calibri" w:eastAsia="Calibri" w:hAnsi="Calibri" w:cs="Calibri"/>
          <w:color w:val="000000" w:themeColor="text1"/>
        </w:rPr>
      </w:pPr>
    </w:p>
    <w:p w14:paraId="75F259A5" w14:textId="0A8A2AA3" w:rsidR="0038352E" w:rsidRDefault="20FB9AFB" w:rsidP="17CEAFCC">
      <w:pPr>
        <w:pStyle w:val="NoSpacing"/>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 xml:space="preserve">At the beginning of </w:t>
      </w:r>
      <w:r w:rsidR="007816DB" w:rsidRPr="1DB9BC55">
        <w:rPr>
          <w:rFonts w:ascii="Calibri" w:eastAsia="Calibri" w:hAnsi="Calibri" w:cs="Calibri"/>
          <w:color w:val="000000" w:themeColor="text1"/>
          <w:lang w:val="en-US"/>
        </w:rPr>
        <w:t>Part 1</w:t>
      </w:r>
      <w:r w:rsidR="0C6BE3A2" w:rsidRPr="1DB9BC55">
        <w:rPr>
          <w:rFonts w:ascii="Calibri" w:eastAsia="Calibri" w:hAnsi="Calibri" w:cs="Calibri"/>
          <w:color w:val="000000" w:themeColor="text1"/>
          <w:lang w:val="en-US"/>
        </w:rPr>
        <w:t>,</w:t>
      </w:r>
      <w:r w:rsidRPr="1DB9BC55">
        <w:rPr>
          <w:rFonts w:ascii="Calibri" w:eastAsia="Calibri" w:hAnsi="Calibri" w:cs="Calibri"/>
          <w:color w:val="000000" w:themeColor="text1"/>
          <w:lang w:val="en-US"/>
        </w:rPr>
        <w:t xml:space="preserve"> </w:t>
      </w:r>
      <w:r w:rsidR="415F67C5" w:rsidRPr="1DB9BC55">
        <w:rPr>
          <w:rFonts w:ascii="Calibri" w:eastAsia="Calibri" w:hAnsi="Calibri" w:cs="Calibri"/>
          <w:color w:val="000000" w:themeColor="text1"/>
          <w:lang w:val="en-US"/>
        </w:rPr>
        <w:t>all</w:t>
      </w:r>
      <w:r w:rsidRPr="1DB9BC55">
        <w:rPr>
          <w:rFonts w:ascii="Calibri" w:eastAsia="Calibri" w:hAnsi="Calibri" w:cs="Calibri"/>
          <w:color w:val="000000" w:themeColor="text1"/>
          <w:lang w:val="en-US"/>
        </w:rPr>
        <w:t xml:space="preserve"> participants are </w:t>
      </w:r>
      <w:r w:rsidR="00B6310E" w:rsidRPr="1DB9BC55">
        <w:rPr>
          <w:rFonts w:ascii="Calibri" w:eastAsia="Calibri" w:hAnsi="Calibri" w:cs="Calibri"/>
          <w:color w:val="000000" w:themeColor="text1"/>
          <w:lang w:val="en-US"/>
        </w:rPr>
        <w:t xml:space="preserve">randomly </w:t>
      </w:r>
      <w:r w:rsidRPr="1DB9BC55">
        <w:rPr>
          <w:rFonts w:ascii="Calibri" w:eastAsia="Calibri" w:hAnsi="Calibri" w:cs="Calibri"/>
          <w:color w:val="000000" w:themeColor="text1"/>
          <w:lang w:val="en-US"/>
        </w:rPr>
        <w:t xml:space="preserve">divided into groups of four. The composition of the groups will not change during this part of the experiment. </w:t>
      </w:r>
      <w:r w:rsidR="0038352E" w:rsidRPr="1DB9BC55">
        <w:rPr>
          <w:rFonts w:ascii="Calibri" w:eastAsia="Calibri" w:hAnsi="Calibri" w:cs="Calibri"/>
          <w:color w:val="000000" w:themeColor="text1"/>
          <w:lang w:val="en-US"/>
        </w:rPr>
        <w:t>Part 1 consists of 10 rounds. Each round proceeds as follows:</w:t>
      </w:r>
    </w:p>
    <w:p w14:paraId="065023BC" w14:textId="3F3108BF" w:rsidR="0065141D" w:rsidRDefault="0038352E" w:rsidP="0038352E">
      <w:pPr>
        <w:pStyle w:val="NoSpacing"/>
        <w:numPr>
          <w:ilvl w:val="0"/>
          <w:numId w:val="6"/>
        </w:numPr>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 xml:space="preserve">At the beginning of the round, you receive an </w:t>
      </w:r>
      <w:r w:rsidR="20FB9AFB" w:rsidRPr="1DB9BC55">
        <w:rPr>
          <w:rFonts w:ascii="Calibri" w:eastAsia="Calibri" w:hAnsi="Calibri" w:cs="Calibri"/>
          <w:color w:val="000000" w:themeColor="text1"/>
          <w:lang w:val="en-US"/>
        </w:rPr>
        <w:t xml:space="preserve">endowment of </w:t>
      </w:r>
      <w:r w:rsidR="27F77F4B" w:rsidRPr="1DB9BC55">
        <w:rPr>
          <w:rFonts w:ascii="Calibri" w:eastAsia="Calibri" w:hAnsi="Calibri" w:cs="Calibri"/>
          <w:color w:val="000000" w:themeColor="text1"/>
          <w:lang w:val="en-US"/>
        </w:rPr>
        <w:t>2</w:t>
      </w:r>
      <w:r w:rsidR="20FB9AFB" w:rsidRPr="1DB9BC55">
        <w:rPr>
          <w:rFonts w:ascii="Calibri" w:eastAsia="Calibri" w:hAnsi="Calibri" w:cs="Calibri"/>
          <w:color w:val="000000" w:themeColor="text1"/>
          <w:lang w:val="en-US"/>
        </w:rPr>
        <w:t xml:space="preserve">0 </w:t>
      </w:r>
      <w:r w:rsidR="002531CD">
        <w:rPr>
          <w:rFonts w:ascii="Calibri" w:eastAsia="Calibri" w:hAnsi="Calibri" w:cs="Calibri"/>
          <w:color w:val="000000" w:themeColor="text1"/>
          <w:lang w:val="en-US"/>
        </w:rPr>
        <w:t>tokens</w:t>
      </w:r>
      <w:r w:rsidR="20FB9AFB" w:rsidRPr="1DB9BC55">
        <w:rPr>
          <w:rFonts w:ascii="Calibri" w:eastAsia="Calibri" w:hAnsi="Calibri" w:cs="Calibri"/>
          <w:color w:val="000000" w:themeColor="text1"/>
          <w:lang w:val="en-US"/>
        </w:rPr>
        <w:t xml:space="preserve">. </w:t>
      </w:r>
    </w:p>
    <w:p w14:paraId="3507F736" w14:textId="48D34216" w:rsidR="00F8269D" w:rsidRDefault="0065141D" w:rsidP="0038352E">
      <w:pPr>
        <w:pStyle w:val="NoSpacing"/>
        <w:numPr>
          <w:ilvl w:val="0"/>
          <w:numId w:val="6"/>
        </w:numPr>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Then</w:t>
      </w:r>
      <w:r w:rsidR="20FB9AFB" w:rsidRPr="1DB9BC55">
        <w:rPr>
          <w:rFonts w:ascii="Calibri" w:eastAsia="Calibri" w:hAnsi="Calibri" w:cs="Calibri"/>
          <w:color w:val="000000" w:themeColor="text1"/>
          <w:lang w:val="en-US"/>
        </w:rPr>
        <w:t xml:space="preserve"> you decide how much of this endowment</w:t>
      </w:r>
      <w:r w:rsidR="4FCF7DD0" w:rsidRPr="1DB9BC55">
        <w:rPr>
          <w:rFonts w:ascii="Calibri" w:eastAsia="Calibri" w:hAnsi="Calibri" w:cs="Calibri"/>
          <w:color w:val="000000" w:themeColor="text1"/>
          <w:lang w:val="en-US"/>
        </w:rPr>
        <w:t xml:space="preserve"> </w:t>
      </w:r>
      <w:r w:rsidR="20FB9AFB" w:rsidRPr="1DB9BC55">
        <w:rPr>
          <w:rFonts w:ascii="Calibri" w:eastAsia="Calibri" w:hAnsi="Calibri" w:cs="Calibri"/>
          <w:color w:val="000000" w:themeColor="text1"/>
          <w:lang w:val="en-US"/>
        </w:rPr>
        <w:t xml:space="preserve">you would like to invest into a </w:t>
      </w:r>
      <w:r w:rsidR="008B0063" w:rsidRPr="1DB9BC55">
        <w:rPr>
          <w:rFonts w:ascii="Calibri" w:eastAsia="Calibri" w:hAnsi="Calibri" w:cs="Calibri"/>
          <w:color w:val="000000" w:themeColor="text1"/>
          <w:lang w:val="en-US"/>
        </w:rPr>
        <w:t xml:space="preserve">group </w:t>
      </w:r>
      <w:r w:rsidR="1B3E7E4A" w:rsidRPr="1DB9BC55">
        <w:rPr>
          <w:rFonts w:ascii="Calibri" w:eastAsia="Calibri" w:hAnsi="Calibri" w:cs="Calibri"/>
          <w:color w:val="000000" w:themeColor="text1"/>
          <w:lang w:val="en-US"/>
        </w:rPr>
        <w:t xml:space="preserve">account </w:t>
      </w:r>
      <w:r w:rsidR="002D51DD" w:rsidRPr="1DB9BC55">
        <w:rPr>
          <w:rFonts w:ascii="Calibri" w:eastAsia="Calibri" w:hAnsi="Calibri" w:cs="Calibri"/>
          <w:color w:val="000000" w:themeColor="text1"/>
          <w:lang w:val="en-US"/>
        </w:rPr>
        <w:t xml:space="preserve">and how much to </w:t>
      </w:r>
      <w:r w:rsidR="20FB9AFB" w:rsidRPr="1DB9BC55">
        <w:rPr>
          <w:rFonts w:ascii="Calibri" w:eastAsia="Calibri" w:hAnsi="Calibri" w:cs="Calibri"/>
          <w:color w:val="000000" w:themeColor="text1"/>
          <w:lang w:val="en-US"/>
        </w:rPr>
        <w:t xml:space="preserve">keep for yourself. You can contribute any amount from 0 to </w:t>
      </w:r>
      <w:r w:rsidR="6C475409" w:rsidRPr="1DB9BC55">
        <w:rPr>
          <w:rFonts w:ascii="Calibri" w:eastAsia="Calibri" w:hAnsi="Calibri" w:cs="Calibri"/>
          <w:color w:val="000000" w:themeColor="text1"/>
          <w:lang w:val="en-US"/>
        </w:rPr>
        <w:t>2</w:t>
      </w:r>
      <w:r w:rsidR="20FB9AFB" w:rsidRPr="1DB9BC55">
        <w:rPr>
          <w:rFonts w:ascii="Calibri" w:eastAsia="Calibri" w:hAnsi="Calibri" w:cs="Calibri"/>
          <w:color w:val="000000" w:themeColor="text1"/>
          <w:lang w:val="en-US"/>
        </w:rPr>
        <w:t xml:space="preserve">0 </w:t>
      </w:r>
      <w:r w:rsidR="002531CD">
        <w:rPr>
          <w:rFonts w:ascii="Calibri" w:eastAsia="Calibri" w:hAnsi="Calibri" w:cs="Calibri"/>
          <w:color w:val="000000" w:themeColor="text1"/>
          <w:lang w:val="en-US"/>
        </w:rPr>
        <w:t xml:space="preserve">tokens </w:t>
      </w:r>
      <w:r w:rsidR="00421306" w:rsidRPr="1DB9BC55">
        <w:rPr>
          <w:rFonts w:ascii="Calibri" w:eastAsia="Calibri" w:hAnsi="Calibri" w:cs="Calibri"/>
          <w:color w:val="000000" w:themeColor="text1"/>
          <w:lang w:val="en-US"/>
        </w:rPr>
        <w:t>to the group account</w:t>
      </w:r>
      <w:r w:rsidR="20FB9AFB" w:rsidRPr="1DB9BC55">
        <w:rPr>
          <w:rFonts w:ascii="Calibri" w:eastAsia="Calibri" w:hAnsi="Calibri" w:cs="Calibri"/>
          <w:color w:val="000000" w:themeColor="text1"/>
          <w:lang w:val="en-US"/>
        </w:rPr>
        <w:t>. At the same time the other group members make the same decision.</w:t>
      </w:r>
    </w:p>
    <w:p w14:paraId="07BB04AB" w14:textId="66626B80" w:rsidR="19D2F663" w:rsidRDefault="00411788" w:rsidP="0038352E">
      <w:pPr>
        <w:pStyle w:val="NoSpacing"/>
        <w:numPr>
          <w:ilvl w:val="0"/>
          <w:numId w:val="6"/>
        </w:numPr>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 xml:space="preserve">After all group members made their choice, the sum of all contributions to the group account is calculated. This sum is multiplied by </w:t>
      </w:r>
      <w:proofErr w:type="gramStart"/>
      <w:r w:rsidRPr="1DB9BC55">
        <w:rPr>
          <w:rFonts w:ascii="Calibri" w:eastAsia="Calibri" w:hAnsi="Calibri" w:cs="Calibri"/>
          <w:color w:val="000000" w:themeColor="text1"/>
          <w:lang w:val="en-US"/>
        </w:rPr>
        <w:t>2, and</w:t>
      </w:r>
      <w:proofErr w:type="gramEnd"/>
      <w:r w:rsidRPr="1DB9BC55">
        <w:rPr>
          <w:rFonts w:ascii="Calibri" w:eastAsia="Calibri" w:hAnsi="Calibri" w:cs="Calibri"/>
          <w:color w:val="000000" w:themeColor="text1"/>
          <w:lang w:val="en-US"/>
        </w:rPr>
        <w:t xml:space="preserve"> </w:t>
      </w:r>
      <w:r w:rsidR="20FB9AFB" w:rsidRPr="1DB9BC55">
        <w:rPr>
          <w:rFonts w:ascii="Calibri" w:eastAsia="Calibri" w:hAnsi="Calibri" w:cs="Calibri"/>
          <w:color w:val="000000" w:themeColor="text1"/>
          <w:lang w:val="en-US"/>
        </w:rPr>
        <w:t xml:space="preserve">is </w:t>
      </w:r>
      <w:r w:rsidR="005B045A" w:rsidRPr="1DB9BC55">
        <w:rPr>
          <w:rFonts w:ascii="Calibri" w:eastAsia="Calibri" w:hAnsi="Calibri" w:cs="Calibri"/>
          <w:color w:val="000000" w:themeColor="text1"/>
          <w:lang w:val="en-US"/>
        </w:rPr>
        <w:t xml:space="preserve">then </w:t>
      </w:r>
      <w:r w:rsidR="32B79E7A" w:rsidRPr="1DB9BC55">
        <w:rPr>
          <w:rFonts w:ascii="Calibri" w:eastAsia="Calibri" w:hAnsi="Calibri" w:cs="Calibri"/>
          <w:color w:val="000000" w:themeColor="text1"/>
          <w:lang w:val="en-US"/>
        </w:rPr>
        <w:t xml:space="preserve">evenly </w:t>
      </w:r>
      <w:r w:rsidR="20FB9AFB" w:rsidRPr="1DB9BC55">
        <w:rPr>
          <w:rFonts w:ascii="Calibri" w:eastAsia="Calibri" w:hAnsi="Calibri" w:cs="Calibri"/>
          <w:color w:val="000000" w:themeColor="text1"/>
          <w:lang w:val="en-US"/>
        </w:rPr>
        <w:t xml:space="preserve">distributed </w:t>
      </w:r>
      <w:r w:rsidR="3D4CF4F0" w:rsidRPr="1DB9BC55">
        <w:rPr>
          <w:rFonts w:ascii="Calibri" w:eastAsia="Calibri" w:hAnsi="Calibri" w:cs="Calibri"/>
          <w:color w:val="000000" w:themeColor="text1"/>
          <w:lang w:val="en-US"/>
        </w:rPr>
        <w:t>across</w:t>
      </w:r>
      <w:r w:rsidR="20FB9AFB" w:rsidRPr="1DB9BC55">
        <w:rPr>
          <w:rFonts w:ascii="Calibri" w:eastAsia="Calibri" w:hAnsi="Calibri" w:cs="Calibri"/>
          <w:color w:val="000000" w:themeColor="text1"/>
          <w:lang w:val="en-US"/>
        </w:rPr>
        <w:t xml:space="preserve"> all </w:t>
      </w:r>
      <w:r w:rsidR="004C59A1" w:rsidRPr="1DB9BC55">
        <w:rPr>
          <w:rFonts w:ascii="Calibri" w:eastAsia="Calibri" w:hAnsi="Calibri" w:cs="Calibri"/>
          <w:color w:val="000000" w:themeColor="text1"/>
          <w:lang w:val="en-US"/>
        </w:rPr>
        <w:t>group members</w:t>
      </w:r>
      <w:r w:rsidR="20FB9AFB" w:rsidRPr="1DB9BC55">
        <w:rPr>
          <w:rFonts w:ascii="Calibri" w:eastAsia="Calibri" w:hAnsi="Calibri" w:cs="Calibri"/>
          <w:color w:val="000000" w:themeColor="text1"/>
          <w:lang w:val="en-US"/>
        </w:rPr>
        <w:t xml:space="preserve">. </w:t>
      </w:r>
    </w:p>
    <w:p w14:paraId="2AC3AF42" w14:textId="2AB52680" w:rsidR="004C59A1" w:rsidRDefault="004C59A1" w:rsidP="0038352E">
      <w:pPr>
        <w:pStyle w:val="NoSpacing"/>
        <w:numPr>
          <w:ilvl w:val="0"/>
          <w:numId w:val="6"/>
        </w:numPr>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Thus, your round payoff equals</w:t>
      </w:r>
    </w:p>
    <w:p w14:paraId="34B57608" w14:textId="1C24F871" w:rsidR="00D31C8C" w:rsidRDefault="00D31C8C" w:rsidP="1DB9BC55">
      <w:pPr>
        <w:pStyle w:val="NoSpacing"/>
        <w:spacing w:line="276" w:lineRule="auto"/>
        <w:ind w:left="3540"/>
        <w:rPr>
          <w:rFonts w:ascii="Calibri" w:eastAsia="Calibri" w:hAnsi="Calibri" w:cs="Calibri"/>
          <w:color w:val="000000" w:themeColor="text1"/>
          <w:lang w:val="en-US"/>
        </w:rPr>
      </w:pPr>
      <w:r w:rsidRPr="1DB9BC55">
        <w:rPr>
          <w:rFonts w:ascii="Calibri" w:eastAsia="Calibri" w:hAnsi="Calibri" w:cs="Calibri"/>
          <w:color w:val="000000" w:themeColor="text1"/>
          <w:lang w:val="en-US"/>
        </w:rPr>
        <w:t xml:space="preserve">      </w:t>
      </w:r>
      <w:r w:rsidRPr="1DB9BC55">
        <w:rPr>
          <w:rFonts w:ascii="Calibri" w:eastAsia="Calibri" w:hAnsi="Calibri" w:cs="Calibri"/>
          <w:b/>
          <w:bCs/>
          <w:color w:val="000000" w:themeColor="text1"/>
          <w:lang w:val="en-US"/>
        </w:rPr>
        <w:t>2 × (</w:t>
      </w:r>
      <w:r w:rsidR="00307338" w:rsidRPr="1DB9BC55">
        <w:rPr>
          <w:rFonts w:ascii="Calibri" w:eastAsia="Calibri" w:hAnsi="Calibri" w:cs="Calibri"/>
          <w:b/>
          <w:bCs/>
          <w:color w:val="000000" w:themeColor="text1"/>
          <w:lang w:val="en-US"/>
        </w:rPr>
        <w:t>sum of</w:t>
      </w:r>
      <w:r w:rsidRPr="1DB9BC55">
        <w:rPr>
          <w:rFonts w:ascii="Calibri" w:eastAsia="Calibri" w:hAnsi="Calibri" w:cs="Calibri"/>
          <w:b/>
          <w:bCs/>
          <w:color w:val="000000" w:themeColor="text1"/>
          <w:lang w:val="en-US"/>
        </w:rPr>
        <w:t xml:space="preserve"> contributions to the </w:t>
      </w:r>
      <w:r w:rsidR="00307338" w:rsidRPr="1DB9BC55">
        <w:rPr>
          <w:rFonts w:ascii="Calibri" w:eastAsia="Calibri" w:hAnsi="Calibri" w:cs="Calibri"/>
          <w:b/>
          <w:bCs/>
          <w:color w:val="000000" w:themeColor="text1"/>
          <w:lang w:val="en-US"/>
        </w:rPr>
        <w:t>group</w:t>
      </w:r>
      <w:r w:rsidRPr="1DB9BC55">
        <w:rPr>
          <w:rFonts w:ascii="Calibri" w:eastAsia="Calibri" w:hAnsi="Calibri" w:cs="Calibri"/>
          <w:b/>
          <w:bCs/>
          <w:color w:val="000000" w:themeColor="text1"/>
          <w:lang w:val="en-US"/>
        </w:rPr>
        <w:t xml:space="preserve"> account)</w:t>
      </w:r>
    </w:p>
    <w:p w14:paraId="79A5FA22" w14:textId="3CEF37F4" w:rsidR="63526D90" w:rsidRDefault="1FF749B1" w:rsidP="00D31C8C">
      <w:pPr>
        <w:pStyle w:val="NoSpacing"/>
        <w:spacing w:line="276" w:lineRule="auto"/>
        <w:ind w:left="1416"/>
        <w:rPr>
          <w:rFonts w:ascii="Calibri" w:eastAsia="Calibri" w:hAnsi="Calibri" w:cs="Calibri"/>
          <w:b/>
          <w:bCs/>
          <w:color w:val="000000" w:themeColor="text1"/>
          <w:lang w:val="en-US"/>
        </w:rPr>
      </w:pPr>
      <w:r w:rsidRPr="1DB9BC55">
        <w:rPr>
          <w:rFonts w:ascii="Calibri" w:eastAsia="Calibri" w:hAnsi="Calibri" w:cs="Calibri"/>
          <w:b/>
          <w:bCs/>
          <w:color w:val="000000" w:themeColor="text1"/>
          <w:lang w:val="en-US"/>
        </w:rPr>
        <w:t>(</w:t>
      </w:r>
      <w:r w:rsidR="4F6AF94F" w:rsidRPr="1DB9BC55">
        <w:rPr>
          <w:rFonts w:ascii="Calibri" w:eastAsia="Calibri" w:hAnsi="Calibri" w:cs="Calibri"/>
          <w:b/>
          <w:bCs/>
          <w:color w:val="000000" w:themeColor="text1"/>
          <w:lang w:val="en-US"/>
        </w:rPr>
        <w:t>2</w:t>
      </w:r>
      <w:r w:rsidRPr="1DB9BC55">
        <w:rPr>
          <w:rFonts w:ascii="Calibri" w:eastAsia="Calibri" w:hAnsi="Calibri" w:cs="Calibri"/>
          <w:b/>
          <w:bCs/>
          <w:color w:val="000000" w:themeColor="text1"/>
          <w:lang w:val="en-US"/>
        </w:rPr>
        <w:t xml:space="preserve">0 – your contribution) + </w:t>
      </w:r>
      <w:r w:rsidR="00D31C8C" w:rsidRPr="1DB9BC55">
        <w:rPr>
          <w:rFonts w:ascii="Calibri" w:eastAsia="Calibri" w:hAnsi="Calibri" w:cs="Calibri"/>
          <w:b/>
          <w:bCs/>
          <w:color w:val="000000" w:themeColor="text1"/>
          <w:lang w:val="en-US"/>
        </w:rPr>
        <w:t>--------------------------------------------------------------</w:t>
      </w:r>
    </w:p>
    <w:p w14:paraId="6666C226" w14:textId="5972B684" w:rsidR="00D31C8C" w:rsidRDefault="00D31C8C" w:rsidP="1DB9BC55">
      <w:pPr>
        <w:pStyle w:val="NoSpacing"/>
        <w:spacing w:line="276" w:lineRule="auto"/>
        <w:ind w:left="1416"/>
        <w:rPr>
          <w:rFonts w:ascii="Calibri" w:eastAsia="Calibri" w:hAnsi="Calibri" w:cs="Calibri"/>
          <w:color w:val="000000" w:themeColor="text1"/>
          <w:lang w:val="en-US"/>
        </w:rPr>
      </w:pPr>
      <w:ins w:id="0" w:author="Ben Greiner" w:date="2023-05-30T00:30:00Z">
        <w:r>
          <w:rPr>
            <w:rFonts w:ascii="Calibri" w:eastAsia="Calibri" w:hAnsi="Calibri" w:cs="Calibri"/>
            <w:b/>
            <w:bCs/>
            <w:color w:val="000000" w:themeColor="text1"/>
            <w:lang w:val="en-US"/>
          </w:rPr>
          <w:tab/>
        </w:r>
        <w:r>
          <w:rPr>
            <w:rFonts w:ascii="Calibri" w:eastAsia="Calibri" w:hAnsi="Calibri" w:cs="Calibri"/>
            <w:b/>
            <w:bCs/>
            <w:color w:val="000000" w:themeColor="text1"/>
            <w:lang w:val="en-US"/>
          </w:rPr>
          <w:tab/>
        </w:r>
        <w:r>
          <w:rPr>
            <w:rFonts w:ascii="Calibri" w:eastAsia="Calibri" w:hAnsi="Calibri" w:cs="Calibri"/>
            <w:b/>
            <w:bCs/>
            <w:color w:val="000000" w:themeColor="text1"/>
            <w:lang w:val="en-US"/>
          </w:rPr>
          <w:tab/>
        </w:r>
        <w:r>
          <w:rPr>
            <w:rFonts w:ascii="Calibri" w:eastAsia="Calibri" w:hAnsi="Calibri" w:cs="Calibri"/>
            <w:b/>
            <w:bCs/>
            <w:color w:val="000000" w:themeColor="text1"/>
            <w:lang w:val="en-US"/>
          </w:rPr>
          <w:tab/>
        </w:r>
        <w:r>
          <w:rPr>
            <w:rFonts w:ascii="Calibri" w:eastAsia="Calibri" w:hAnsi="Calibri" w:cs="Calibri"/>
            <w:b/>
            <w:bCs/>
            <w:color w:val="000000" w:themeColor="text1"/>
            <w:lang w:val="en-US"/>
          </w:rPr>
          <w:tab/>
        </w:r>
        <w:r>
          <w:rPr>
            <w:rFonts w:ascii="Calibri" w:eastAsia="Calibri" w:hAnsi="Calibri" w:cs="Calibri"/>
            <w:b/>
            <w:bCs/>
            <w:color w:val="000000" w:themeColor="text1"/>
            <w:lang w:val="en-US"/>
          </w:rPr>
          <w:tab/>
        </w:r>
      </w:ins>
      <w:r>
        <w:rPr>
          <w:rFonts w:ascii="Calibri" w:eastAsia="Calibri" w:hAnsi="Calibri" w:cs="Calibri"/>
          <w:b/>
          <w:bCs/>
          <w:color w:val="000000" w:themeColor="text1"/>
          <w:lang w:val="en-US"/>
        </w:rPr>
        <w:t>4</w:t>
      </w:r>
    </w:p>
    <w:p w14:paraId="35BDD82C" w14:textId="1E1D50FE" w:rsidR="63526D90" w:rsidRDefault="63526D90" w:rsidP="1DB9BC55">
      <w:pPr>
        <w:pStyle w:val="NoSpacing"/>
        <w:spacing w:line="276" w:lineRule="auto"/>
        <w:ind w:left="720"/>
        <w:rPr>
          <w:rFonts w:ascii="Calibri" w:eastAsia="Calibri" w:hAnsi="Calibri" w:cs="Calibri"/>
          <w:color w:val="000000" w:themeColor="text1"/>
          <w:lang w:val="en-US"/>
        </w:rPr>
      </w:pPr>
      <w:r w:rsidRPr="1DB9BC55">
        <w:rPr>
          <w:rFonts w:ascii="Calibri" w:eastAsia="Calibri" w:hAnsi="Calibri" w:cs="Calibri"/>
          <w:color w:val="000000" w:themeColor="text1"/>
          <w:lang w:val="en-US"/>
        </w:rPr>
        <w:t>The income of each group member is calculated in the same way.</w:t>
      </w:r>
    </w:p>
    <w:p w14:paraId="6ACEDB46" w14:textId="72BE2800" w:rsidR="4B28225C" w:rsidRDefault="4B28225C" w:rsidP="4B28225C">
      <w:pPr>
        <w:spacing w:after="0" w:line="276" w:lineRule="auto"/>
        <w:rPr>
          <w:rFonts w:ascii="Calibri" w:eastAsia="Calibri" w:hAnsi="Calibri" w:cs="Calibri"/>
          <w:color w:val="000000" w:themeColor="text1"/>
        </w:rPr>
      </w:pPr>
    </w:p>
    <w:p w14:paraId="09DF4CC6" w14:textId="67256C39" w:rsidR="00B2453C" w:rsidRPr="00B2453C" w:rsidRDefault="00B2453C" w:rsidP="1DB9BC55">
      <w:pPr>
        <w:pStyle w:val="ListParagraph"/>
        <w:numPr>
          <w:ilvl w:val="0"/>
          <w:numId w:val="6"/>
        </w:numPr>
        <w:spacing w:after="0" w:line="276" w:lineRule="auto"/>
        <w:rPr>
          <w:rFonts w:ascii="Calibri" w:eastAsia="Calibri" w:hAnsi="Calibri" w:cs="Calibri"/>
          <w:color w:val="000000" w:themeColor="text1"/>
        </w:rPr>
      </w:pPr>
      <w:r w:rsidRPr="1DB9BC55">
        <w:rPr>
          <w:rFonts w:ascii="Calibri" w:eastAsia="Calibri" w:hAnsi="Calibri" w:cs="Calibri"/>
          <w:color w:val="000000" w:themeColor="text1"/>
        </w:rPr>
        <w:t>All participants are informed about the sum of contributions to the group account, and their own payoff. This ends the round, and a new round begins.</w:t>
      </w:r>
    </w:p>
    <w:p w14:paraId="7DFCD0B9" w14:textId="1F127432" w:rsidR="00B2453C" w:rsidRDefault="00B2453C" w:rsidP="4B28225C">
      <w:pPr>
        <w:pStyle w:val="NoSpacing"/>
        <w:spacing w:line="276" w:lineRule="auto"/>
        <w:rPr>
          <w:rFonts w:ascii="Calibri" w:eastAsia="Calibri" w:hAnsi="Calibri" w:cs="Calibri"/>
          <w:b/>
          <w:bCs/>
          <w:color w:val="000000" w:themeColor="text1"/>
          <w:lang w:val="en-US"/>
        </w:rPr>
      </w:pPr>
    </w:p>
    <w:p w14:paraId="434AEB77" w14:textId="6229FA90" w:rsidR="00B2453C" w:rsidRDefault="00B2453C" w:rsidP="4B28225C">
      <w:pPr>
        <w:pStyle w:val="NoSpacing"/>
        <w:spacing w:line="276" w:lineRule="auto"/>
        <w:rPr>
          <w:rFonts w:ascii="Calibri" w:eastAsia="Calibri" w:hAnsi="Calibri" w:cs="Calibri"/>
          <w:color w:val="000000" w:themeColor="text1"/>
          <w:lang w:val="en-US"/>
        </w:rPr>
      </w:pPr>
      <w:r w:rsidRPr="1DB9BC55">
        <w:rPr>
          <w:rFonts w:ascii="Calibri" w:eastAsia="Calibri" w:hAnsi="Calibri" w:cs="Calibri"/>
          <w:color w:val="000000" w:themeColor="text1"/>
          <w:lang w:val="en-US"/>
        </w:rPr>
        <w:t>Your payoff from Part 1 is the sum of your payoffs from all 10 rounds.</w:t>
      </w:r>
    </w:p>
    <w:p w14:paraId="2B2D75CC" w14:textId="77777777" w:rsidR="000D7E8E" w:rsidRDefault="000D7E8E" w:rsidP="4B28225C">
      <w:pPr>
        <w:pStyle w:val="NoSpacing"/>
        <w:spacing w:line="276" w:lineRule="auto"/>
        <w:rPr>
          <w:rFonts w:ascii="Calibri" w:eastAsia="Calibri" w:hAnsi="Calibri" w:cs="Calibri"/>
          <w:color w:val="000000" w:themeColor="text1"/>
          <w:lang w:val="en-US"/>
        </w:rPr>
      </w:pPr>
    </w:p>
    <w:p w14:paraId="03CA69F3" w14:textId="20F9A418" w:rsidR="22852273" w:rsidRDefault="22852273" w:rsidP="1DB9BC55">
      <w:pPr>
        <w:pStyle w:val="NoSpacing"/>
        <w:spacing w:line="276" w:lineRule="auto"/>
        <w:rPr>
          <w:rFonts w:ascii="Calibri" w:eastAsia="Calibri" w:hAnsi="Calibri" w:cs="Calibri"/>
          <w:color w:val="000000" w:themeColor="text1"/>
          <w:highlight w:val="yellow"/>
          <w:lang w:val="en-US"/>
        </w:rPr>
      </w:pPr>
      <w:r w:rsidRPr="1DB9BC55">
        <w:rPr>
          <w:rFonts w:ascii="Calibri" w:eastAsia="Calibri" w:hAnsi="Calibri" w:cs="Calibri"/>
          <w:color w:val="000000" w:themeColor="text1"/>
          <w:highlight w:val="yellow"/>
          <w:lang w:val="en-US"/>
        </w:rPr>
        <w:t>You will receive instructions for Part 2 on screen after you have finished Part 1.</w:t>
      </w:r>
    </w:p>
    <w:p w14:paraId="59DD54E1" w14:textId="291F63AA" w:rsidR="4B28225C" w:rsidRPr="000D7E8E" w:rsidRDefault="4B28225C">
      <w:pPr>
        <w:rPr>
          <w:rFonts w:ascii="Calibri" w:eastAsia="Calibri" w:hAnsi="Calibri" w:cs="Calibri"/>
          <w:color w:val="000000" w:themeColor="text1"/>
          <w:lang w:val="en-AU"/>
        </w:rPr>
      </w:pPr>
      <w:r w:rsidRPr="1DB9BC55">
        <w:rPr>
          <w:rFonts w:ascii="Calibri" w:eastAsia="Calibri" w:hAnsi="Calibri" w:cs="Calibri"/>
          <w:color w:val="000000" w:themeColor="text1"/>
          <w:lang w:val="en-AU"/>
        </w:rPr>
        <w:br w:type="page"/>
      </w:r>
    </w:p>
    <w:p w14:paraId="4B01D8A5" w14:textId="4EE9EFCC" w:rsidR="52C43EDC" w:rsidRDefault="52C43EDC" w:rsidP="4B28225C">
      <w:pPr>
        <w:pStyle w:val="NoSpacing"/>
        <w:rPr>
          <w:b/>
          <w:bCs/>
          <w:sz w:val="28"/>
          <w:szCs w:val="28"/>
          <w:lang w:val="en-US"/>
        </w:rPr>
      </w:pPr>
      <w:r w:rsidRPr="4B28225C">
        <w:rPr>
          <w:b/>
          <w:bCs/>
          <w:sz w:val="28"/>
          <w:szCs w:val="28"/>
          <w:lang w:val="en-US"/>
        </w:rPr>
        <w:lastRenderedPageBreak/>
        <w:t>2</w:t>
      </w:r>
      <w:r w:rsidRPr="4B28225C">
        <w:rPr>
          <w:b/>
          <w:bCs/>
          <w:sz w:val="28"/>
          <w:szCs w:val="28"/>
          <w:vertAlign w:val="superscript"/>
          <w:lang w:val="en-US"/>
        </w:rPr>
        <w:t>nd</w:t>
      </w:r>
      <w:r w:rsidRPr="4B28225C">
        <w:rPr>
          <w:b/>
          <w:bCs/>
          <w:sz w:val="28"/>
          <w:szCs w:val="28"/>
          <w:lang w:val="en-US"/>
        </w:rPr>
        <w:t xml:space="preserve"> half instructions (on screen)</w:t>
      </w:r>
    </w:p>
    <w:p w14:paraId="617CBC74" w14:textId="4F577C29" w:rsidR="4B28225C" w:rsidRDefault="4B28225C" w:rsidP="4B28225C">
      <w:pPr>
        <w:pStyle w:val="NoSpacing"/>
        <w:rPr>
          <w:b/>
          <w:bCs/>
          <w:sz w:val="28"/>
          <w:szCs w:val="28"/>
          <w:lang w:val="en-US"/>
        </w:rPr>
      </w:pPr>
    </w:p>
    <w:p w14:paraId="22065ABE" w14:textId="2C3D4D2D" w:rsidR="0039545E" w:rsidRDefault="0039545E" w:rsidP="1DB9BC55">
      <w:pPr>
        <w:pStyle w:val="NoSpacing"/>
        <w:spacing w:line="276" w:lineRule="auto"/>
        <w:rPr>
          <w:b/>
          <w:bCs/>
          <w:sz w:val="28"/>
          <w:szCs w:val="28"/>
          <w:lang w:val="en-US"/>
        </w:rPr>
      </w:pPr>
      <w:r w:rsidRPr="1DB9BC55">
        <w:rPr>
          <w:b/>
          <w:bCs/>
          <w:sz w:val="28"/>
          <w:szCs w:val="28"/>
          <w:lang w:val="en-US"/>
        </w:rPr>
        <w:t>Instructions for Part 2 of the experiment</w:t>
      </w:r>
    </w:p>
    <w:p w14:paraId="275AF46C" w14:textId="77777777" w:rsidR="0039545E" w:rsidRDefault="0039545E" w:rsidP="4B28225C">
      <w:pPr>
        <w:pStyle w:val="NoSpacing"/>
        <w:spacing w:line="276" w:lineRule="auto"/>
        <w:rPr>
          <w:lang w:val="en-US"/>
        </w:rPr>
      </w:pPr>
    </w:p>
    <w:p w14:paraId="0FF29096" w14:textId="414B3F4B" w:rsidR="52C43EDC" w:rsidRDefault="009E049A" w:rsidP="4B28225C">
      <w:pPr>
        <w:pStyle w:val="NoSpacing"/>
        <w:spacing w:line="276" w:lineRule="auto"/>
        <w:rPr>
          <w:lang w:val="en-US"/>
        </w:rPr>
      </w:pPr>
      <w:r w:rsidRPr="1DB9BC55">
        <w:rPr>
          <w:lang w:val="en-US"/>
        </w:rPr>
        <w:t>Now starts Part 2 of the experiment</w:t>
      </w:r>
      <w:r w:rsidR="00F94B9B" w:rsidRPr="1DB9BC55">
        <w:rPr>
          <w:lang w:val="en-US"/>
        </w:rPr>
        <w:t>.</w:t>
      </w:r>
      <w:r w:rsidRPr="1DB9BC55">
        <w:rPr>
          <w:lang w:val="en-US"/>
        </w:rPr>
        <w:t xml:space="preserve"> </w:t>
      </w:r>
      <w:r w:rsidR="653A1601" w:rsidRPr="1DB9BC55">
        <w:rPr>
          <w:lang w:val="en-US"/>
        </w:rPr>
        <w:t>Please remember</w:t>
      </w:r>
      <w:r w:rsidR="00F94B9B" w:rsidRPr="1DB9BC55">
        <w:rPr>
          <w:lang w:val="en-US"/>
        </w:rPr>
        <w:t xml:space="preserve"> that </w:t>
      </w:r>
      <w:r w:rsidR="48AD6364" w:rsidRPr="1DB9BC55">
        <w:rPr>
          <w:lang w:val="en-US"/>
        </w:rPr>
        <w:t xml:space="preserve">you will be </w:t>
      </w:r>
      <w:r w:rsidR="00F94B9B" w:rsidRPr="1DB9BC55">
        <w:rPr>
          <w:lang w:val="en-US"/>
        </w:rPr>
        <w:t xml:space="preserve">either </w:t>
      </w:r>
      <w:r w:rsidR="48AD6364" w:rsidRPr="1DB9BC55">
        <w:rPr>
          <w:lang w:val="en-US"/>
        </w:rPr>
        <w:t xml:space="preserve">paid </w:t>
      </w:r>
      <w:r w:rsidR="00F94B9B" w:rsidRPr="1DB9BC55">
        <w:rPr>
          <w:lang w:val="en-US"/>
        </w:rPr>
        <w:t xml:space="preserve">for </w:t>
      </w:r>
      <w:r w:rsidR="001970F8" w:rsidRPr="1DB9BC55">
        <w:rPr>
          <w:lang w:val="en-US"/>
        </w:rPr>
        <w:t>Pa</w:t>
      </w:r>
      <w:r w:rsidR="00F94B9B" w:rsidRPr="1DB9BC55">
        <w:rPr>
          <w:lang w:val="en-US"/>
        </w:rPr>
        <w:t>rt 1 or Part 2</w:t>
      </w:r>
      <w:r w:rsidR="001970F8" w:rsidRPr="1DB9BC55">
        <w:rPr>
          <w:lang w:val="en-US"/>
        </w:rPr>
        <w:t xml:space="preserve"> of the exper</w:t>
      </w:r>
      <w:r w:rsidR="00C143A1" w:rsidRPr="1DB9BC55">
        <w:rPr>
          <w:lang w:val="en-US"/>
        </w:rPr>
        <w:t>i</w:t>
      </w:r>
      <w:r w:rsidR="001970F8" w:rsidRPr="1DB9BC55">
        <w:rPr>
          <w:lang w:val="en-US"/>
        </w:rPr>
        <w:t>ment</w:t>
      </w:r>
      <w:r w:rsidR="1170F179" w:rsidRPr="1DB9BC55">
        <w:rPr>
          <w:lang w:val="en-US"/>
        </w:rPr>
        <w:t xml:space="preserve">. </w:t>
      </w:r>
    </w:p>
    <w:p w14:paraId="24D86DFF" w14:textId="0E6C4DF4" w:rsidR="4B28225C" w:rsidRDefault="4B28225C" w:rsidP="4B28225C">
      <w:pPr>
        <w:pStyle w:val="NoSpacing"/>
        <w:spacing w:line="276" w:lineRule="auto"/>
        <w:rPr>
          <w:lang w:val="en-US"/>
        </w:rPr>
      </w:pPr>
    </w:p>
    <w:p w14:paraId="5919A6B9" w14:textId="76F1A03F" w:rsidR="4B28225C" w:rsidRDefault="00A03D8C" w:rsidP="00A03D8C">
      <w:pPr>
        <w:pStyle w:val="NoSpacing"/>
        <w:spacing w:line="276" w:lineRule="auto"/>
        <w:rPr>
          <w:lang w:val="en-US"/>
        </w:rPr>
      </w:pPr>
      <w:r w:rsidRPr="1DB9BC55">
        <w:rPr>
          <w:lang w:val="en-US"/>
        </w:rPr>
        <w:t xml:space="preserve">In Part 2 you will make the same decisions as in Part 1, again over 10 rounds. All the payoff rules stay the same. However, </w:t>
      </w:r>
      <w:r w:rsidR="31FEA050" w:rsidRPr="1DB9BC55">
        <w:rPr>
          <w:lang w:val="en-US"/>
        </w:rPr>
        <w:t>p</w:t>
      </w:r>
      <w:r w:rsidR="064AEB7B" w:rsidRPr="1DB9BC55">
        <w:rPr>
          <w:lang w:val="en-US"/>
        </w:rPr>
        <w:t>articipants</w:t>
      </w:r>
      <w:r w:rsidR="3C7F7B5F" w:rsidRPr="1DB9BC55">
        <w:rPr>
          <w:lang w:val="en-US"/>
        </w:rPr>
        <w:t xml:space="preserve"> are </w:t>
      </w:r>
      <w:r w:rsidR="009B649A" w:rsidRPr="1DB9BC55">
        <w:rPr>
          <w:lang w:val="en-US"/>
        </w:rPr>
        <w:t xml:space="preserve">randomly </w:t>
      </w:r>
      <w:r w:rsidR="3C7F7B5F" w:rsidRPr="1DB9BC55">
        <w:rPr>
          <w:lang w:val="en-US"/>
        </w:rPr>
        <w:t>regrouped</w:t>
      </w:r>
      <w:r w:rsidR="4DB7CB1A" w:rsidRPr="1DB9BC55">
        <w:rPr>
          <w:lang w:val="en-US"/>
        </w:rPr>
        <w:t xml:space="preserve"> for the next 10 </w:t>
      </w:r>
      <w:r w:rsidRPr="1DB9BC55">
        <w:rPr>
          <w:lang w:val="en-US"/>
        </w:rPr>
        <w:t>rounds</w:t>
      </w:r>
      <w:r w:rsidR="03C3F158" w:rsidRPr="1DB9BC55">
        <w:rPr>
          <w:lang w:val="en-US"/>
        </w:rPr>
        <w:t xml:space="preserve">. You will therefore </w:t>
      </w:r>
      <w:r w:rsidR="003F04F0" w:rsidRPr="1DB9BC55">
        <w:rPr>
          <w:lang w:val="en-US"/>
        </w:rPr>
        <w:t xml:space="preserve">interact in </w:t>
      </w:r>
      <w:r w:rsidR="03C3F158" w:rsidRPr="1DB9BC55">
        <w:rPr>
          <w:lang w:val="en-US"/>
        </w:rPr>
        <w:t xml:space="preserve">the next 10 </w:t>
      </w:r>
      <w:r w:rsidR="003F04F0" w:rsidRPr="1DB9BC55">
        <w:rPr>
          <w:lang w:val="en-US"/>
        </w:rPr>
        <w:t xml:space="preserve">rounds </w:t>
      </w:r>
      <w:r w:rsidR="03C3F158" w:rsidRPr="1DB9BC55">
        <w:rPr>
          <w:lang w:val="en-US"/>
        </w:rPr>
        <w:t xml:space="preserve">with three new participants you haven’t </w:t>
      </w:r>
      <w:r w:rsidR="003F04F0" w:rsidRPr="1DB9BC55">
        <w:rPr>
          <w:lang w:val="en-US"/>
        </w:rPr>
        <w:t xml:space="preserve">interacted </w:t>
      </w:r>
      <w:r w:rsidR="03C3F158" w:rsidRPr="1DB9BC55">
        <w:rPr>
          <w:lang w:val="en-US"/>
        </w:rPr>
        <w:t xml:space="preserve">with before. </w:t>
      </w:r>
      <w:r w:rsidR="27EB22C2" w:rsidRPr="1DB9BC55">
        <w:rPr>
          <w:lang w:val="en-US"/>
        </w:rPr>
        <w:t xml:space="preserve">You will remain in this new group for all 10 </w:t>
      </w:r>
      <w:r w:rsidR="001457F3" w:rsidRPr="1DB9BC55">
        <w:rPr>
          <w:lang w:val="en-US"/>
        </w:rPr>
        <w:t>rounds</w:t>
      </w:r>
      <w:r w:rsidR="27EB22C2" w:rsidRPr="1DB9BC55">
        <w:rPr>
          <w:lang w:val="en-US"/>
        </w:rPr>
        <w:t xml:space="preserve">. </w:t>
      </w:r>
    </w:p>
    <w:p w14:paraId="7ED43B8D" w14:textId="77777777" w:rsidR="003C2FA7" w:rsidRDefault="003C2FA7" w:rsidP="4B28225C">
      <w:pPr>
        <w:pStyle w:val="NoSpacing"/>
        <w:spacing w:line="276" w:lineRule="auto"/>
        <w:rPr>
          <w:lang w:val="en-US"/>
        </w:rPr>
      </w:pPr>
    </w:p>
    <w:p w14:paraId="4DC05831" w14:textId="3ED4E1EF" w:rsidR="003C2FA7" w:rsidRDefault="003C2FA7" w:rsidP="4B28225C">
      <w:pPr>
        <w:pStyle w:val="NoSpacing"/>
        <w:spacing w:line="276" w:lineRule="auto"/>
        <w:rPr>
          <w:lang w:val="en-US"/>
        </w:rPr>
      </w:pPr>
      <w:r>
        <w:rPr>
          <w:lang w:val="en-US"/>
        </w:rPr>
        <w:t>&lt;Static norm&gt;</w:t>
      </w:r>
    </w:p>
    <w:p w14:paraId="38EA6996" w14:textId="79885639" w:rsidR="003C2FA7" w:rsidRDefault="003C2FA7" w:rsidP="003C2FA7">
      <w:pPr>
        <w:spacing w:line="252" w:lineRule="auto"/>
        <w:jc w:val="center"/>
        <w:rPr>
          <w:rFonts w:ascii="Calibri" w:hAnsi="Calibri" w:cs="Calibri"/>
          <w:color w:val="000000"/>
          <w:sz w:val="28"/>
          <w:szCs w:val="28"/>
        </w:rPr>
      </w:pPr>
      <w:r w:rsidRPr="1DB9BC55">
        <w:rPr>
          <w:rFonts w:ascii="Calibri" w:hAnsi="Calibri" w:cs="Calibri"/>
          <w:color w:val="000000" w:themeColor="text1"/>
          <w:sz w:val="28"/>
          <w:szCs w:val="28"/>
        </w:rPr>
        <w:t xml:space="preserve">Typically, participants contribute between 10 % and 40 % in those kinds of </w:t>
      </w:r>
      <w:r w:rsidR="00057188" w:rsidRPr="1DB9BC55">
        <w:rPr>
          <w:rFonts w:ascii="Calibri" w:hAnsi="Calibri" w:cs="Calibri"/>
          <w:color w:val="000000" w:themeColor="text1"/>
          <w:sz w:val="28"/>
          <w:szCs w:val="28"/>
        </w:rPr>
        <w:t>experiments</w:t>
      </w:r>
      <w:r w:rsidRPr="1DB9BC55">
        <w:rPr>
          <w:rFonts w:ascii="Calibri" w:hAnsi="Calibri" w:cs="Calibri"/>
          <w:color w:val="000000" w:themeColor="text1"/>
          <w:sz w:val="28"/>
          <w:szCs w:val="28"/>
        </w:rPr>
        <w:t xml:space="preserve">. Thus, participants contribute little to the </w:t>
      </w:r>
      <w:r w:rsidR="00F60399" w:rsidRPr="1DB9BC55">
        <w:rPr>
          <w:rFonts w:ascii="Calibri" w:hAnsi="Calibri" w:cs="Calibri"/>
          <w:color w:val="000000" w:themeColor="text1"/>
          <w:sz w:val="28"/>
          <w:szCs w:val="28"/>
        </w:rPr>
        <w:t xml:space="preserve">group </w:t>
      </w:r>
      <w:r w:rsidRPr="1DB9BC55">
        <w:rPr>
          <w:rFonts w:ascii="Calibri" w:hAnsi="Calibri" w:cs="Calibri"/>
          <w:color w:val="000000" w:themeColor="text1"/>
          <w:sz w:val="28"/>
          <w:szCs w:val="28"/>
        </w:rPr>
        <w:t>account.</w:t>
      </w:r>
    </w:p>
    <w:p w14:paraId="4D92C8CD" w14:textId="129D6237" w:rsidR="19124399" w:rsidRPr="003C2FA7" w:rsidRDefault="003C2FA7" w:rsidP="4B28225C">
      <w:pPr>
        <w:pStyle w:val="NoSpacing"/>
        <w:spacing w:line="276" w:lineRule="auto"/>
        <w:rPr>
          <w:lang w:val="en-US"/>
        </w:rPr>
      </w:pPr>
      <w:r w:rsidRPr="003C2FA7">
        <w:rPr>
          <w:lang w:val="en-US"/>
        </w:rPr>
        <w:t xml:space="preserve">&lt;Static norm </w:t>
      </w:r>
      <w:r>
        <w:rPr>
          <w:lang w:val="en-US"/>
        </w:rPr>
        <w:t>+ Prompt&gt;</w:t>
      </w:r>
    </w:p>
    <w:p w14:paraId="2C93AB69" w14:textId="59D24832" w:rsidR="003C2FA7" w:rsidRDefault="003C2FA7" w:rsidP="003C2FA7">
      <w:pPr>
        <w:spacing w:line="252" w:lineRule="auto"/>
        <w:jc w:val="center"/>
        <w:rPr>
          <w:rFonts w:ascii="Calibri" w:hAnsi="Calibri" w:cs="Calibri"/>
          <w:color w:val="000000"/>
          <w:sz w:val="28"/>
          <w:szCs w:val="28"/>
        </w:rPr>
      </w:pPr>
      <w:r w:rsidRPr="1DB9BC55">
        <w:rPr>
          <w:rFonts w:ascii="Calibri" w:hAnsi="Calibri" w:cs="Calibri"/>
          <w:color w:val="000000" w:themeColor="text1"/>
          <w:sz w:val="28"/>
          <w:szCs w:val="28"/>
        </w:rPr>
        <w:t xml:space="preserve">Typically, </w:t>
      </w:r>
      <w:r w:rsidR="00BC15B9" w:rsidRPr="1DB9BC55">
        <w:rPr>
          <w:rFonts w:ascii="Calibri" w:hAnsi="Calibri" w:cs="Calibri"/>
          <w:color w:val="000000" w:themeColor="text1"/>
          <w:sz w:val="28"/>
          <w:szCs w:val="28"/>
        </w:rPr>
        <w:t xml:space="preserve">participants </w:t>
      </w:r>
      <w:r w:rsidRPr="1DB9BC55">
        <w:rPr>
          <w:rFonts w:ascii="Calibri" w:hAnsi="Calibri" w:cs="Calibri"/>
          <w:color w:val="000000" w:themeColor="text1"/>
          <w:sz w:val="28"/>
          <w:szCs w:val="28"/>
        </w:rPr>
        <w:t xml:space="preserve">contribute between 10 % and 40 % in those kinds of </w:t>
      </w:r>
      <w:r w:rsidR="008A661C" w:rsidRPr="1DB9BC55">
        <w:rPr>
          <w:rFonts w:ascii="Calibri" w:hAnsi="Calibri" w:cs="Calibri"/>
          <w:color w:val="000000" w:themeColor="text1"/>
          <w:sz w:val="28"/>
          <w:szCs w:val="28"/>
        </w:rPr>
        <w:t>experiments</w:t>
      </w:r>
      <w:r w:rsidRPr="1DB9BC55">
        <w:rPr>
          <w:rFonts w:ascii="Calibri" w:hAnsi="Calibri" w:cs="Calibri"/>
          <w:color w:val="000000" w:themeColor="text1"/>
          <w:sz w:val="28"/>
          <w:szCs w:val="28"/>
        </w:rPr>
        <w:t xml:space="preserve">. Thus, participants contribute little to the </w:t>
      </w:r>
      <w:r w:rsidR="008A661C" w:rsidRPr="1DB9BC55">
        <w:rPr>
          <w:rFonts w:ascii="Calibri" w:hAnsi="Calibri" w:cs="Calibri"/>
          <w:color w:val="000000" w:themeColor="text1"/>
          <w:sz w:val="28"/>
          <w:szCs w:val="28"/>
        </w:rPr>
        <w:t xml:space="preserve">group </w:t>
      </w:r>
      <w:r w:rsidRPr="1DB9BC55">
        <w:rPr>
          <w:rFonts w:ascii="Calibri" w:hAnsi="Calibri" w:cs="Calibri"/>
          <w:color w:val="000000" w:themeColor="text1"/>
          <w:sz w:val="28"/>
          <w:szCs w:val="28"/>
        </w:rPr>
        <w:t>account</w:t>
      </w:r>
      <w:r w:rsidR="008A661C" w:rsidRPr="1DB9BC55">
        <w:rPr>
          <w:rFonts w:ascii="Calibri" w:hAnsi="Calibri" w:cs="Calibri"/>
          <w:color w:val="000000" w:themeColor="text1"/>
          <w:sz w:val="28"/>
          <w:szCs w:val="28"/>
        </w:rPr>
        <w:t>.</w:t>
      </w:r>
    </w:p>
    <w:p w14:paraId="727E4E33" w14:textId="0D8C3E74" w:rsidR="4B28225C" w:rsidRPr="003C2FA7" w:rsidRDefault="003C2FA7" w:rsidP="003C2FA7">
      <w:pPr>
        <w:spacing w:line="252" w:lineRule="auto"/>
        <w:jc w:val="center"/>
        <w:rPr>
          <w:rFonts w:ascii="Calibri" w:hAnsi="Calibri" w:cs="Calibri"/>
          <w:color w:val="000000"/>
          <w:sz w:val="28"/>
          <w:szCs w:val="28"/>
        </w:rPr>
      </w:pPr>
      <w:r w:rsidRPr="1DB9BC55">
        <w:rPr>
          <w:rFonts w:ascii="Calibri" w:hAnsi="Calibri" w:cs="Calibri"/>
          <w:color w:val="000000" w:themeColor="text1"/>
          <w:sz w:val="28"/>
          <w:szCs w:val="28"/>
        </w:rPr>
        <w:t xml:space="preserve">Work together with your group </w:t>
      </w:r>
      <w:r w:rsidR="00587846" w:rsidRPr="1DB9BC55">
        <w:rPr>
          <w:rFonts w:ascii="Calibri" w:hAnsi="Calibri" w:cs="Calibri"/>
          <w:color w:val="000000" w:themeColor="text1"/>
          <w:sz w:val="28"/>
          <w:szCs w:val="28"/>
        </w:rPr>
        <w:t xml:space="preserve">members </w:t>
      </w:r>
      <w:r w:rsidRPr="1DB9BC55">
        <w:rPr>
          <w:rFonts w:ascii="Calibri" w:hAnsi="Calibri" w:cs="Calibri"/>
          <w:color w:val="000000" w:themeColor="text1"/>
          <w:sz w:val="28"/>
          <w:szCs w:val="28"/>
        </w:rPr>
        <w:t>and help to break the negative pattern!</w:t>
      </w:r>
    </w:p>
    <w:p w14:paraId="044201BB" w14:textId="740C4963" w:rsidR="31A8C2D9" w:rsidRDefault="003C2FA7" w:rsidP="4B28225C">
      <w:pPr>
        <w:pStyle w:val="NoSpacing"/>
        <w:spacing w:line="276" w:lineRule="auto"/>
        <w:rPr>
          <w:lang w:val="en-US"/>
        </w:rPr>
      </w:pPr>
      <w:r>
        <w:rPr>
          <w:lang w:val="en-US"/>
        </w:rPr>
        <w:t>&lt;Dynamic norm&gt;</w:t>
      </w:r>
    </w:p>
    <w:p w14:paraId="34634715" w14:textId="022C8627" w:rsidR="003C2FA7" w:rsidRDefault="003C2FA7" w:rsidP="003C2FA7">
      <w:pPr>
        <w:spacing w:line="252" w:lineRule="auto"/>
        <w:jc w:val="center"/>
        <w:rPr>
          <w:rFonts w:ascii="Calibri" w:hAnsi="Calibri" w:cs="Calibri"/>
          <w:color w:val="000000"/>
          <w:sz w:val="28"/>
          <w:szCs w:val="28"/>
        </w:rPr>
      </w:pPr>
      <w:r w:rsidRPr="1DB9BC55">
        <w:rPr>
          <w:rFonts w:ascii="Calibri" w:hAnsi="Calibri" w:cs="Calibri"/>
          <w:color w:val="000000" w:themeColor="text1"/>
          <w:sz w:val="28"/>
          <w:szCs w:val="28"/>
        </w:rPr>
        <w:t xml:space="preserve">Typically, </w:t>
      </w:r>
      <w:r w:rsidR="00BC15B9" w:rsidRPr="1DB9BC55">
        <w:rPr>
          <w:rFonts w:ascii="Calibri" w:hAnsi="Calibri" w:cs="Calibri"/>
          <w:color w:val="000000" w:themeColor="text1"/>
          <w:sz w:val="28"/>
          <w:szCs w:val="28"/>
        </w:rPr>
        <w:t xml:space="preserve">participants </w:t>
      </w:r>
      <w:r w:rsidRPr="1DB9BC55">
        <w:rPr>
          <w:rFonts w:ascii="Calibri" w:hAnsi="Calibri" w:cs="Calibri"/>
          <w:color w:val="000000" w:themeColor="text1"/>
          <w:sz w:val="28"/>
          <w:szCs w:val="28"/>
        </w:rPr>
        <w:t xml:space="preserve">start to contribute </w:t>
      </w:r>
      <w:r w:rsidR="00D51677" w:rsidRPr="1DB9BC55">
        <w:rPr>
          <w:rFonts w:ascii="Calibri" w:hAnsi="Calibri" w:cs="Calibri"/>
          <w:color w:val="000000" w:themeColor="text1"/>
          <w:sz w:val="28"/>
          <w:szCs w:val="28"/>
        </w:rPr>
        <w:t xml:space="preserve">about </w:t>
      </w:r>
      <w:r w:rsidRPr="1DB9BC55">
        <w:rPr>
          <w:rFonts w:ascii="Calibri" w:hAnsi="Calibri" w:cs="Calibri"/>
          <w:color w:val="000000" w:themeColor="text1"/>
          <w:sz w:val="28"/>
          <w:szCs w:val="28"/>
        </w:rPr>
        <w:t xml:space="preserve">40 % and end with contributing </w:t>
      </w:r>
      <w:r w:rsidR="00D51677" w:rsidRPr="1DB9BC55">
        <w:rPr>
          <w:rFonts w:ascii="Calibri" w:hAnsi="Calibri" w:cs="Calibri"/>
          <w:color w:val="000000" w:themeColor="text1"/>
          <w:sz w:val="28"/>
          <w:szCs w:val="28"/>
        </w:rPr>
        <w:t xml:space="preserve">about </w:t>
      </w:r>
      <w:r w:rsidRPr="1DB9BC55">
        <w:rPr>
          <w:rFonts w:ascii="Calibri" w:hAnsi="Calibri" w:cs="Calibri"/>
          <w:color w:val="000000" w:themeColor="text1"/>
          <w:sz w:val="28"/>
          <w:szCs w:val="28"/>
        </w:rPr>
        <w:t xml:space="preserve">10 % in those kinds of </w:t>
      </w:r>
      <w:r w:rsidR="00D74300" w:rsidRPr="1DB9BC55">
        <w:rPr>
          <w:rFonts w:ascii="Calibri" w:hAnsi="Calibri" w:cs="Calibri"/>
          <w:color w:val="000000" w:themeColor="text1"/>
          <w:sz w:val="28"/>
          <w:szCs w:val="28"/>
        </w:rPr>
        <w:t>experiments</w:t>
      </w:r>
      <w:r w:rsidRPr="1DB9BC55">
        <w:rPr>
          <w:rFonts w:ascii="Calibri" w:hAnsi="Calibri" w:cs="Calibri"/>
          <w:color w:val="000000" w:themeColor="text1"/>
          <w:sz w:val="28"/>
          <w:szCs w:val="28"/>
        </w:rPr>
        <w:t xml:space="preserve">. Thus, participants contribute less and less to the </w:t>
      </w:r>
      <w:r w:rsidR="006555C4" w:rsidRPr="1DB9BC55">
        <w:rPr>
          <w:rFonts w:ascii="Calibri" w:hAnsi="Calibri" w:cs="Calibri"/>
          <w:color w:val="000000" w:themeColor="text1"/>
          <w:sz w:val="28"/>
          <w:szCs w:val="28"/>
        </w:rPr>
        <w:t xml:space="preserve">group </w:t>
      </w:r>
      <w:r w:rsidRPr="1DB9BC55">
        <w:rPr>
          <w:rFonts w:ascii="Calibri" w:hAnsi="Calibri" w:cs="Calibri"/>
          <w:color w:val="000000" w:themeColor="text1"/>
          <w:sz w:val="28"/>
          <w:szCs w:val="28"/>
        </w:rPr>
        <w:t>account.</w:t>
      </w:r>
    </w:p>
    <w:p w14:paraId="0A01DEE6" w14:textId="27BF4064" w:rsidR="003C2FA7" w:rsidRDefault="003C2FA7" w:rsidP="4B28225C">
      <w:pPr>
        <w:pStyle w:val="NoSpacing"/>
        <w:spacing w:line="276" w:lineRule="auto"/>
        <w:rPr>
          <w:lang w:val="en-US"/>
        </w:rPr>
      </w:pPr>
      <w:r>
        <w:rPr>
          <w:lang w:val="en-US"/>
        </w:rPr>
        <w:t>&lt;Dynamic norm + Prompt&gt;</w:t>
      </w:r>
    </w:p>
    <w:p w14:paraId="04D0C186" w14:textId="0757685B" w:rsidR="003C2FA7" w:rsidRDefault="003C2FA7" w:rsidP="003C2FA7">
      <w:pPr>
        <w:spacing w:line="252" w:lineRule="auto"/>
        <w:jc w:val="center"/>
        <w:rPr>
          <w:rFonts w:ascii="Calibri" w:hAnsi="Calibri" w:cs="Calibri"/>
          <w:color w:val="000000"/>
          <w:sz w:val="28"/>
          <w:szCs w:val="28"/>
        </w:rPr>
      </w:pPr>
      <w:r w:rsidRPr="1DB9BC55">
        <w:rPr>
          <w:rFonts w:ascii="Calibri" w:hAnsi="Calibri" w:cs="Calibri"/>
          <w:color w:val="000000" w:themeColor="text1"/>
          <w:sz w:val="28"/>
          <w:szCs w:val="28"/>
        </w:rPr>
        <w:t xml:space="preserve">Typically, </w:t>
      </w:r>
      <w:r w:rsidR="004C65C6" w:rsidRPr="1DB9BC55">
        <w:rPr>
          <w:rFonts w:ascii="Calibri" w:hAnsi="Calibri" w:cs="Calibri"/>
          <w:color w:val="000000" w:themeColor="text1"/>
          <w:sz w:val="28"/>
          <w:szCs w:val="28"/>
        </w:rPr>
        <w:t xml:space="preserve">participants </w:t>
      </w:r>
      <w:r w:rsidRPr="1DB9BC55">
        <w:rPr>
          <w:rFonts w:ascii="Calibri" w:hAnsi="Calibri" w:cs="Calibri"/>
          <w:color w:val="000000" w:themeColor="text1"/>
          <w:sz w:val="28"/>
          <w:szCs w:val="28"/>
        </w:rPr>
        <w:t xml:space="preserve">start to contribute </w:t>
      </w:r>
      <w:r w:rsidR="004C65C6" w:rsidRPr="1DB9BC55">
        <w:rPr>
          <w:rFonts w:ascii="Calibri" w:hAnsi="Calibri" w:cs="Calibri"/>
          <w:color w:val="000000" w:themeColor="text1"/>
          <w:sz w:val="28"/>
          <w:szCs w:val="28"/>
        </w:rPr>
        <w:t xml:space="preserve">about </w:t>
      </w:r>
      <w:r w:rsidRPr="1DB9BC55">
        <w:rPr>
          <w:rFonts w:ascii="Calibri" w:hAnsi="Calibri" w:cs="Calibri"/>
          <w:color w:val="000000" w:themeColor="text1"/>
          <w:sz w:val="28"/>
          <w:szCs w:val="28"/>
        </w:rPr>
        <w:t xml:space="preserve">40 % and end with contributing </w:t>
      </w:r>
      <w:r w:rsidR="004C65C6" w:rsidRPr="1DB9BC55">
        <w:rPr>
          <w:rFonts w:ascii="Calibri" w:hAnsi="Calibri" w:cs="Calibri"/>
          <w:color w:val="000000" w:themeColor="text1"/>
          <w:sz w:val="28"/>
          <w:szCs w:val="28"/>
        </w:rPr>
        <w:t xml:space="preserve">about </w:t>
      </w:r>
      <w:r w:rsidRPr="1DB9BC55">
        <w:rPr>
          <w:rFonts w:ascii="Calibri" w:hAnsi="Calibri" w:cs="Calibri"/>
          <w:color w:val="000000" w:themeColor="text1"/>
          <w:sz w:val="28"/>
          <w:szCs w:val="28"/>
        </w:rPr>
        <w:t xml:space="preserve">10 % in those kinds of </w:t>
      </w:r>
      <w:r w:rsidR="004C65C6" w:rsidRPr="1DB9BC55">
        <w:rPr>
          <w:rFonts w:ascii="Calibri" w:hAnsi="Calibri" w:cs="Calibri"/>
          <w:color w:val="000000" w:themeColor="text1"/>
          <w:sz w:val="28"/>
          <w:szCs w:val="28"/>
        </w:rPr>
        <w:t>experiments</w:t>
      </w:r>
      <w:r w:rsidRPr="1DB9BC55">
        <w:rPr>
          <w:rFonts w:ascii="Calibri" w:hAnsi="Calibri" w:cs="Calibri"/>
          <w:color w:val="000000" w:themeColor="text1"/>
          <w:sz w:val="28"/>
          <w:szCs w:val="28"/>
        </w:rPr>
        <w:t xml:space="preserve">. Thus, participants contribute less and less to the </w:t>
      </w:r>
      <w:r w:rsidR="0071517B" w:rsidRPr="1DB9BC55">
        <w:rPr>
          <w:rFonts w:ascii="Calibri" w:hAnsi="Calibri" w:cs="Calibri"/>
          <w:color w:val="000000" w:themeColor="text1"/>
          <w:sz w:val="28"/>
          <w:szCs w:val="28"/>
        </w:rPr>
        <w:t xml:space="preserve">group </w:t>
      </w:r>
      <w:r w:rsidRPr="1DB9BC55">
        <w:rPr>
          <w:rFonts w:ascii="Calibri" w:hAnsi="Calibri" w:cs="Calibri"/>
          <w:color w:val="000000" w:themeColor="text1"/>
          <w:sz w:val="28"/>
          <w:szCs w:val="28"/>
        </w:rPr>
        <w:t>account.</w:t>
      </w:r>
    </w:p>
    <w:p w14:paraId="561CCFBF" w14:textId="76C89E9C" w:rsidR="4B28225C" w:rsidRPr="003C2FA7" w:rsidRDefault="003C2FA7" w:rsidP="003C2FA7">
      <w:pPr>
        <w:spacing w:line="252" w:lineRule="auto"/>
        <w:jc w:val="center"/>
        <w:rPr>
          <w:rFonts w:ascii="Calibri" w:hAnsi="Calibri" w:cs="Calibri"/>
          <w:color w:val="000000"/>
          <w:sz w:val="28"/>
          <w:szCs w:val="28"/>
        </w:rPr>
      </w:pPr>
      <w:r w:rsidRPr="1DB9BC55">
        <w:rPr>
          <w:rFonts w:ascii="Calibri" w:hAnsi="Calibri" w:cs="Calibri"/>
          <w:color w:val="000000" w:themeColor="text1"/>
          <w:sz w:val="28"/>
          <w:szCs w:val="28"/>
        </w:rPr>
        <w:t xml:space="preserve">Work together with your group </w:t>
      </w:r>
      <w:r w:rsidR="00DD002A" w:rsidRPr="1DB9BC55">
        <w:rPr>
          <w:rFonts w:ascii="Calibri" w:hAnsi="Calibri" w:cs="Calibri"/>
          <w:color w:val="000000" w:themeColor="text1"/>
          <w:sz w:val="28"/>
          <w:szCs w:val="28"/>
        </w:rPr>
        <w:t xml:space="preserve">members </w:t>
      </w:r>
      <w:r w:rsidRPr="1DB9BC55">
        <w:rPr>
          <w:rFonts w:ascii="Calibri" w:hAnsi="Calibri" w:cs="Calibri"/>
          <w:color w:val="000000" w:themeColor="text1"/>
          <w:sz w:val="28"/>
          <w:szCs w:val="28"/>
        </w:rPr>
        <w:t>and help to break the negative pattern!</w:t>
      </w:r>
    </w:p>
    <w:p w14:paraId="5E23750D" w14:textId="35F2100C" w:rsidR="4B28225C" w:rsidRPr="006D458A" w:rsidRDefault="4B28225C" w:rsidP="4B28225C">
      <w:pPr>
        <w:pStyle w:val="NoSpacing"/>
        <w:rPr>
          <w:lang w:val="en-AU"/>
        </w:rPr>
      </w:pPr>
    </w:p>
    <w:p w14:paraId="3AECE473" w14:textId="6FA0BFAA" w:rsidR="78204A38" w:rsidRPr="003C2FA7" w:rsidRDefault="78204A38" w:rsidP="4B28225C">
      <w:pPr>
        <w:pStyle w:val="NoSpacing"/>
        <w:rPr>
          <w:lang w:val="en-US"/>
        </w:rPr>
      </w:pPr>
      <w:r w:rsidRPr="003C2FA7">
        <w:rPr>
          <w:lang w:val="en-US"/>
        </w:rPr>
        <w:t xml:space="preserve">Click “Next” once you are ready to enter the second part of the experiment. </w:t>
      </w:r>
    </w:p>
    <w:sectPr w:rsidR="78204A38" w:rsidRPr="003C2F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18B9"/>
    <w:multiLevelType w:val="hybridMultilevel"/>
    <w:tmpl w:val="B96883BA"/>
    <w:lvl w:ilvl="0" w:tplc="0DA492EE">
      <w:start w:val="1"/>
      <w:numFmt w:val="bullet"/>
      <w:lvlText w:val=""/>
      <w:lvlJc w:val="left"/>
      <w:pPr>
        <w:ind w:left="720" w:hanging="360"/>
      </w:pPr>
      <w:rPr>
        <w:rFonts w:ascii="Symbol" w:hAnsi="Symbol" w:hint="default"/>
      </w:rPr>
    </w:lvl>
    <w:lvl w:ilvl="1" w:tplc="62E0C7F8">
      <w:start w:val="1"/>
      <w:numFmt w:val="bullet"/>
      <w:lvlText w:val="o"/>
      <w:lvlJc w:val="left"/>
      <w:pPr>
        <w:ind w:left="1440" w:hanging="360"/>
      </w:pPr>
      <w:rPr>
        <w:rFonts w:ascii="Courier New" w:hAnsi="Courier New" w:hint="default"/>
      </w:rPr>
    </w:lvl>
    <w:lvl w:ilvl="2" w:tplc="FFE81A04">
      <w:start w:val="1"/>
      <w:numFmt w:val="bullet"/>
      <w:lvlText w:val=""/>
      <w:lvlJc w:val="left"/>
      <w:pPr>
        <w:ind w:left="2160" w:hanging="360"/>
      </w:pPr>
      <w:rPr>
        <w:rFonts w:ascii="Wingdings" w:hAnsi="Wingdings" w:hint="default"/>
      </w:rPr>
    </w:lvl>
    <w:lvl w:ilvl="3" w:tplc="788E419C">
      <w:start w:val="1"/>
      <w:numFmt w:val="bullet"/>
      <w:lvlText w:val=""/>
      <w:lvlJc w:val="left"/>
      <w:pPr>
        <w:ind w:left="2880" w:hanging="360"/>
      </w:pPr>
      <w:rPr>
        <w:rFonts w:ascii="Symbol" w:hAnsi="Symbol" w:hint="default"/>
      </w:rPr>
    </w:lvl>
    <w:lvl w:ilvl="4" w:tplc="898423F8">
      <w:start w:val="1"/>
      <w:numFmt w:val="bullet"/>
      <w:lvlText w:val="o"/>
      <w:lvlJc w:val="left"/>
      <w:pPr>
        <w:ind w:left="3600" w:hanging="360"/>
      </w:pPr>
      <w:rPr>
        <w:rFonts w:ascii="Courier New" w:hAnsi="Courier New" w:hint="default"/>
      </w:rPr>
    </w:lvl>
    <w:lvl w:ilvl="5" w:tplc="5B042A86">
      <w:start w:val="1"/>
      <w:numFmt w:val="bullet"/>
      <w:lvlText w:val=""/>
      <w:lvlJc w:val="left"/>
      <w:pPr>
        <w:ind w:left="4320" w:hanging="360"/>
      </w:pPr>
      <w:rPr>
        <w:rFonts w:ascii="Wingdings" w:hAnsi="Wingdings" w:hint="default"/>
      </w:rPr>
    </w:lvl>
    <w:lvl w:ilvl="6" w:tplc="B61824D2">
      <w:start w:val="1"/>
      <w:numFmt w:val="bullet"/>
      <w:lvlText w:val=""/>
      <w:lvlJc w:val="left"/>
      <w:pPr>
        <w:ind w:left="5040" w:hanging="360"/>
      </w:pPr>
      <w:rPr>
        <w:rFonts w:ascii="Symbol" w:hAnsi="Symbol" w:hint="default"/>
      </w:rPr>
    </w:lvl>
    <w:lvl w:ilvl="7" w:tplc="122A1F38">
      <w:start w:val="1"/>
      <w:numFmt w:val="bullet"/>
      <w:lvlText w:val="o"/>
      <w:lvlJc w:val="left"/>
      <w:pPr>
        <w:ind w:left="5760" w:hanging="360"/>
      </w:pPr>
      <w:rPr>
        <w:rFonts w:ascii="Courier New" w:hAnsi="Courier New" w:hint="default"/>
      </w:rPr>
    </w:lvl>
    <w:lvl w:ilvl="8" w:tplc="05F2659C">
      <w:start w:val="1"/>
      <w:numFmt w:val="bullet"/>
      <w:lvlText w:val=""/>
      <w:lvlJc w:val="left"/>
      <w:pPr>
        <w:ind w:left="6480" w:hanging="360"/>
      </w:pPr>
      <w:rPr>
        <w:rFonts w:ascii="Wingdings" w:hAnsi="Wingdings" w:hint="default"/>
      </w:rPr>
    </w:lvl>
  </w:abstractNum>
  <w:abstractNum w:abstractNumId="1" w15:restartNumberingAfterBreak="0">
    <w:nsid w:val="24A1EB45"/>
    <w:multiLevelType w:val="hybridMultilevel"/>
    <w:tmpl w:val="9052226C"/>
    <w:lvl w:ilvl="0" w:tplc="D71A7CA2">
      <w:start w:val="1"/>
      <w:numFmt w:val="decimal"/>
      <w:lvlText w:val="%1."/>
      <w:lvlJc w:val="left"/>
      <w:pPr>
        <w:ind w:left="720" w:hanging="360"/>
      </w:pPr>
    </w:lvl>
    <w:lvl w:ilvl="1" w:tplc="F6EA03E4">
      <w:start w:val="1"/>
      <w:numFmt w:val="lowerLetter"/>
      <w:lvlText w:val="%2."/>
      <w:lvlJc w:val="left"/>
      <w:pPr>
        <w:ind w:left="1440" w:hanging="360"/>
      </w:pPr>
    </w:lvl>
    <w:lvl w:ilvl="2" w:tplc="A5B21B66">
      <w:start w:val="1"/>
      <w:numFmt w:val="lowerRoman"/>
      <w:lvlText w:val="%3."/>
      <w:lvlJc w:val="right"/>
      <w:pPr>
        <w:ind w:left="2160" w:hanging="180"/>
      </w:pPr>
    </w:lvl>
    <w:lvl w:ilvl="3" w:tplc="576E70F6">
      <w:start w:val="1"/>
      <w:numFmt w:val="decimal"/>
      <w:lvlText w:val="%4."/>
      <w:lvlJc w:val="left"/>
      <w:pPr>
        <w:ind w:left="2880" w:hanging="360"/>
      </w:pPr>
    </w:lvl>
    <w:lvl w:ilvl="4" w:tplc="30B28904">
      <w:start w:val="1"/>
      <w:numFmt w:val="lowerLetter"/>
      <w:lvlText w:val="%5."/>
      <w:lvlJc w:val="left"/>
      <w:pPr>
        <w:ind w:left="3600" w:hanging="360"/>
      </w:pPr>
    </w:lvl>
    <w:lvl w:ilvl="5" w:tplc="FE2EBAF8">
      <w:start w:val="1"/>
      <w:numFmt w:val="lowerRoman"/>
      <w:lvlText w:val="%6."/>
      <w:lvlJc w:val="right"/>
      <w:pPr>
        <w:ind w:left="4320" w:hanging="180"/>
      </w:pPr>
    </w:lvl>
    <w:lvl w:ilvl="6" w:tplc="3F24C2EE">
      <w:start w:val="1"/>
      <w:numFmt w:val="decimal"/>
      <w:lvlText w:val="%7."/>
      <w:lvlJc w:val="left"/>
      <w:pPr>
        <w:ind w:left="5040" w:hanging="360"/>
      </w:pPr>
    </w:lvl>
    <w:lvl w:ilvl="7" w:tplc="B9904002">
      <w:start w:val="1"/>
      <w:numFmt w:val="lowerLetter"/>
      <w:lvlText w:val="%8."/>
      <w:lvlJc w:val="left"/>
      <w:pPr>
        <w:ind w:left="5760" w:hanging="360"/>
      </w:pPr>
    </w:lvl>
    <w:lvl w:ilvl="8" w:tplc="DA5A5272">
      <w:start w:val="1"/>
      <w:numFmt w:val="lowerRoman"/>
      <w:lvlText w:val="%9."/>
      <w:lvlJc w:val="right"/>
      <w:pPr>
        <w:ind w:left="6480" w:hanging="180"/>
      </w:pPr>
    </w:lvl>
  </w:abstractNum>
  <w:abstractNum w:abstractNumId="2" w15:restartNumberingAfterBreak="0">
    <w:nsid w:val="2E89A610"/>
    <w:multiLevelType w:val="hybridMultilevel"/>
    <w:tmpl w:val="9254412E"/>
    <w:lvl w:ilvl="0" w:tplc="EEE8FA42">
      <w:start w:val="1"/>
      <w:numFmt w:val="bullet"/>
      <w:lvlText w:val=""/>
      <w:lvlJc w:val="left"/>
      <w:pPr>
        <w:ind w:left="720" w:hanging="360"/>
      </w:pPr>
      <w:rPr>
        <w:rFonts w:ascii="Symbol" w:hAnsi="Symbol" w:hint="default"/>
      </w:rPr>
    </w:lvl>
    <w:lvl w:ilvl="1" w:tplc="58CE3748">
      <w:start w:val="1"/>
      <w:numFmt w:val="bullet"/>
      <w:lvlText w:val="o"/>
      <w:lvlJc w:val="left"/>
      <w:pPr>
        <w:ind w:left="1440" w:hanging="360"/>
      </w:pPr>
      <w:rPr>
        <w:rFonts w:ascii="Courier New" w:hAnsi="Courier New" w:hint="default"/>
      </w:rPr>
    </w:lvl>
    <w:lvl w:ilvl="2" w:tplc="0D32723A">
      <w:start w:val="1"/>
      <w:numFmt w:val="bullet"/>
      <w:lvlText w:val=""/>
      <w:lvlJc w:val="left"/>
      <w:pPr>
        <w:ind w:left="2160" w:hanging="360"/>
      </w:pPr>
      <w:rPr>
        <w:rFonts w:ascii="Wingdings" w:hAnsi="Wingdings" w:hint="default"/>
      </w:rPr>
    </w:lvl>
    <w:lvl w:ilvl="3" w:tplc="9D30DB9C">
      <w:start w:val="1"/>
      <w:numFmt w:val="bullet"/>
      <w:lvlText w:val=""/>
      <w:lvlJc w:val="left"/>
      <w:pPr>
        <w:ind w:left="2880" w:hanging="360"/>
      </w:pPr>
      <w:rPr>
        <w:rFonts w:ascii="Symbol" w:hAnsi="Symbol" w:hint="default"/>
      </w:rPr>
    </w:lvl>
    <w:lvl w:ilvl="4" w:tplc="90C666F6">
      <w:start w:val="1"/>
      <w:numFmt w:val="bullet"/>
      <w:lvlText w:val="o"/>
      <w:lvlJc w:val="left"/>
      <w:pPr>
        <w:ind w:left="3600" w:hanging="360"/>
      </w:pPr>
      <w:rPr>
        <w:rFonts w:ascii="Courier New" w:hAnsi="Courier New" w:hint="default"/>
      </w:rPr>
    </w:lvl>
    <w:lvl w:ilvl="5" w:tplc="7330873C">
      <w:start w:val="1"/>
      <w:numFmt w:val="bullet"/>
      <w:lvlText w:val=""/>
      <w:lvlJc w:val="left"/>
      <w:pPr>
        <w:ind w:left="4320" w:hanging="360"/>
      </w:pPr>
      <w:rPr>
        <w:rFonts w:ascii="Wingdings" w:hAnsi="Wingdings" w:hint="default"/>
      </w:rPr>
    </w:lvl>
    <w:lvl w:ilvl="6" w:tplc="A50C33E8">
      <w:start w:val="1"/>
      <w:numFmt w:val="bullet"/>
      <w:lvlText w:val=""/>
      <w:lvlJc w:val="left"/>
      <w:pPr>
        <w:ind w:left="5040" w:hanging="360"/>
      </w:pPr>
      <w:rPr>
        <w:rFonts w:ascii="Symbol" w:hAnsi="Symbol" w:hint="default"/>
      </w:rPr>
    </w:lvl>
    <w:lvl w:ilvl="7" w:tplc="D98C70EA">
      <w:start w:val="1"/>
      <w:numFmt w:val="bullet"/>
      <w:lvlText w:val="o"/>
      <w:lvlJc w:val="left"/>
      <w:pPr>
        <w:ind w:left="5760" w:hanging="360"/>
      </w:pPr>
      <w:rPr>
        <w:rFonts w:ascii="Courier New" w:hAnsi="Courier New" w:hint="default"/>
      </w:rPr>
    </w:lvl>
    <w:lvl w:ilvl="8" w:tplc="1B887364">
      <w:start w:val="1"/>
      <w:numFmt w:val="bullet"/>
      <w:lvlText w:val=""/>
      <w:lvlJc w:val="left"/>
      <w:pPr>
        <w:ind w:left="6480" w:hanging="360"/>
      </w:pPr>
      <w:rPr>
        <w:rFonts w:ascii="Wingdings" w:hAnsi="Wingdings" w:hint="default"/>
      </w:rPr>
    </w:lvl>
  </w:abstractNum>
  <w:abstractNum w:abstractNumId="3" w15:restartNumberingAfterBreak="0">
    <w:nsid w:val="3943CCC1"/>
    <w:multiLevelType w:val="hybridMultilevel"/>
    <w:tmpl w:val="A650CC02"/>
    <w:lvl w:ilvl="0" w:tplc="E83CFC7E">
      <w:start w:val="1"/>
      <w:numFmt w:val="decimal"/>
      <w:lvlText w:val="%1."/>
      <w:lvlJc w:val="left"/>
      <w:pPr>
        <w:ind w:left="720" w:hanging="360"/>
      </w:pPr>
    </w:lvl>
    <w:lvl w:ilvl="1" w:tplc="21ECAF1E">
      <w:start w:val="1"/>
      <w:numFmt w:val="lowerLetter"/>
      <w:lvlText w:val="%2."/>
      <w:lvlJc w:val="left"/>
      <w:pPr>
        <w:ind w:left="1440" w:hanging="360"/>
      </w:pPr>
    </w:lvl>
    <w:lvl w:ilvl="2" w:tplc="7F80CD22">
      <w:start w:val="1"/>
      <w:numFmt w:val="lowerRoman"/>
      <w:lvlText w:val="%3."/>
      <w:lvlJc w:val="right"/>
      <w:pPr>
        <w:ind w:left="2160" w:hanging="180"/>
      </w:pPr>
    </w:lvl>
    <w:lvl w:ilvl="3" w:tplc="4A18DC36">
      <w:start w:val="1"/>
      <w:numFmt w:val="decimal"/>
      <w:lvlText w:val="%4."/>
      <w:lvlJc w:val="left"/>
      <w:pPr>
        <w:ind w:left="2880" w:hanging="360"/>
      </w:pPr>
    </w:lvl>
    <w:lvl w:ilvl="4" w:tplc="A680FE5E">
      <w:start w:val="1"/>
      <w:numFmt w:val="lowerLetter"/>
      <w:lvlText w:val="%5."/>
      <w:lvlJc w:val="left"/>
      <w:pPr>
        <w:ind w:left="3600" w:hanging="360"/>
      </w:pPr>
    </w:lvl>
    <w:lvl w:ilvl="5" w:tplc="1A708B62">
      <w:start w:val="1"/>
      <w:numFmt w:val="lowerRoman"/>
      <w:lvlText w:val="%6."/>
      <w:lvlJc w:val="right"/>
      <w:pPr>
        <w:ind w:left="4320" w:hanging="180"/>
      </w:pPr>
    </w:lvl>
    <w:lvl w:ilvl="6" w:tplc="91F28B48">
      <w:start w:val="1"/>
      <w:numFmt w:val="decimal"/>
      <w:lvlText w:val="%7."/>
      <w:lvlJc w:val="left"/>
      <w:pPr>
        <w:ind w:left="5040" w:hanging="360"/>
      </w:pPr>
    </w:lvl>
    <w:lvl w:ilvl="7" w:tplc="B848574E">
      <w:start w:val="1"/>
      <w:numFmt w:val="lowerLetter"/>
      <w:lvlText w:val="%8."/>
      <w:lvlJc w:val="left"/>
      <w:pPr>
        <w:ind w:left="5760" w:hanging="360"/>
      </w:pPr>
    </w:lvl>
    <w:lvl w:ilvl="8" w:tplc="D50E0444">
      <w:start w:val="1"/>
      <w:numFmt w:val="lowerRoman"/>
      <w:lvlText w:val="%9."/>
      <w:lvlJc w:val="right"/>
      <w:pPr>
        <w:ind w:left="6480" w:hanging="180"/>
      </w:pPr>
    </w:lvl>
  </w:abstractNum>
  <w:abstractNum w:abstractNumId="4" w15:restartNumberingAfterBreak="0">
    <w:nsid w:val="644F66A4"/>
    <w:multiLevelType w:val="hybridMultilevel"/>
    <w:tmpl w:val="729EAD60"/>
    <w:lvl w:ilvl="0" w:tplc="A7C23F68">
      <w:start w:val="1"/>
      <w:numFmt w:val="bullet"/>
      <w:lvlText w:val=""/>
      <w:lvlJc w:val="left"/>
      <w:pPr>
        <w:ind w:left="720" w:hanging="360"/>
      </w:pPr>
      <w:rPr>
        <w:rFonts w:ascii="Symbol" w:hAnsi="Symbol" w:hint="default"/>
      </w:rPr>
    </w:lvl>
    <w:lvl w:ilvl="1" w:tplc="EABCD7EA">
      <w:start w:val="1"/>
      <w:numFmt w:val="bullet"/>
      <w:lvlText w:val="o"/>
      <w:lvlJc w:val="left"/>
      <w:pPr>
        <w:ind w:left="1440" w:hanging="360"/>
      </w:pPr>
      <w:rPr>
        <w:rFonts w:ascii="Courier New" w:hAnsi="Courier New" w:hint="default"/>
      </w:rPr>
    </w:lvl>
    <w:lvl w:ilvl="2" w:tplc="D82ED71C">
      <w:start w:val="1"/>
      <w:numFmt w:val="bullet"/>
      <w:lvlText w:val=""/>
      <w:lvlJc w:val="left"/>
      <w:pPr>
        <w:ind w:left="2160" w:hanging="360"/>
      </w:pPr>
      <w:rPr>
        <w:rFonts w:ascii="Wingdings" w:hAnsi="Wingdings" w:hint="default"/>
      </w:rPr>
    </w:lvl>
    <w:lvl w:ilvl="3" w:tplc="D862D46A">
      <w:start w:val="1"/>
      <w:numFmt w:val="bullet"/>
      <w:lvlText w:val=""/>
      <w:lvlJc w:val="left"/>
      <w:pPr>
        <w:ind w:left="2880" w:hanging="360"/>
      </w:pPr>
      <w:rPr>
        <w:rFonts w:ascii="Symbol" w:hAnsi="Symbol" w:hint="default"/>
      </w:rPr>
    </w:lvl>
    <w:lvl w:ilvl="4" w:tplc="6576E0CC">
      <w:start w:val="1"/>
      <w:numFmt w:val="bullet"/>
      <w:lvlText w:val="o"/>
      <w:lvlJc w:val="left"/>
      <w:pPr>
        <w:ind w:left="3600" w:hanging="360"/>
      </w:pPr>
      <w:rPr>
        <w:rFonts w:ascii="Courier New" w:hAnsi="Courier New" w:hint="default"/>
      </w:rPr>
    </w:lvl>
    <w:lvl w:ilvl="5" w:tplc="76B451B0">
      <w:start w:val="1"/>
      <w:numFmt w:val="bullet"/>
      <w:lvlText w:val=""/>
      <w:lvlJc w:val="left"/>
      <w:pPr>
        <w:ind w:left="4320" w:hanging="360"/>
      </w:pPr>
      <w:rPr>
        <w:rFonts w:ascii="Wingdings" w:hAnsi="Wingdings" w:hint="default"/>
      </w:rPr>
    </w:lvl>
    <w:lvl w:ilvl="6" w:tplc="3CE447A6">
      <w:start w:val="1"/>
      <w:numFmt w:val="bullet"/>
      <w:lvlText w:val=""/>
      <w:lvlJc w:val="left"/>
      <w:pPr>
        <w:ind w:left="5040" w:hanging="360"/>
      </w:pPr>
      <w:rPr>
        <w:rFonts w:ascii="Symbol" w:hAnsi="Symbol" w:hint="default"/>
      </w:rPr>
    </w:lvl>
    <w:lvl w:ilvl="7" w:tplc="25CC4648">
      <w:start w:val="1"/>
      <w:numFmt w:val="bullet"/>
      <w:lvlText w:val="o"/>
      <w:lvlJc w:val="left"/>
      <w:pPr>
        <w:ind w:left="5760" w:hanging="360"/>
      </w:pPr>
      <w:rPr>
        <w:rFonts w:ascii="Courier New" w:hAnsi="Courier New" w:hint="default"/>
      </w:rPr>
    </w:lvl>
    <w:lvl w:ilvl="8" w:tplc="9AD08EC2">
      <w:start w:val="1"/>
      <w:numFmt w:val="bullet"/>
      <w:lvlText w:val=""/>
      <w:lvlJc w:val="left"/>
      <w:pPr>
        <w:ind w:left="6480" w:hanging="360"/>
      </w:pPr>
      <w:rPr>
        <w:rFonts w:ascii="Wingdings" w:hAnsi="Wingdings" w:hint="default"/>
      </w:rPr>
    </w:lvl>
  </w:abstractNum>
  <w:abstractNum w:abstractNumId="5" w15:restartNumberingAfterBreak="0">
    <w:nsid w:val="7BA82E23"/>
    <w:multiLevelType w:val="hybridMultilevel"/>
    <w:tmpl w:val="E6F25142"/>
    <w:lvl w:ilvl="0" w:tplc="27CC114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9990">
    <w:abstractNumId w:val="1"/>
  </w:num>
  <w:num w:numId="2" w16cid:durableId="1554079337">
    <w:abstractNumId w:val="3"/>
  </w:num>
  <w:num w:numId="3" w16cid:durableId="154421794">
    <w:abstractNumId w:val="0"/>
  </w:num>
  <w:num w:numId="4" w16cid:durableId="1873958828">
    <w:abstractNumId w:val="4"/>
  </w:num>
  <w:num w:numId="5" w16cid:durableId="215509513">
    <w:abstractNumId w:val="2"/>
  </w:num>
  <w:num w:numId="6" w16cid:durableId="94426434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reiner">
    <w15:presenceInfo w15:providerId="None" w15:userId="Ben Grei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35A3A6"/>
    <w:rsid w:val="00057188"/>
    <w:rsid w:val="000D7E8E"/>
    <w:rsid w:val="001457F3"/>
    <w:rsid w:val="001970F8"/>
    <w:rsid w:val="001A7151"/>
    <w:rsid w:val="00202432"/>
    <w:rsid w:val="002531CD"/>
    <w:rsid w:val="002D51DD"/>
    <w:rsid w:val="002F2F31"/>
    <w:rsid w:val="00307338"/>
    <w:rsid w:val="00320643"/>
    <w:rsid w:val="0038352E"/>
    <w:rsid w:val="0039545E"/>
    <w:rsid w:val="003C2FA7"/>
    <w:rsid w:val="003E36DC"/>
    <w:rsid w:val="003F04F0"/>
    <w:rsid w:val="00411788"/>
    <w:rsid w:val="00421306"/>
    <w:rsid w:val="00450F32"/>
    <w:rsid w:val="004B6AC8"/>
    <w:rsid w:val="004C59A1"/>
    <w:rsid w:val="004C65C6"/>
    <w:rsid w:val="004F25DA"/>
    <w:rsid w:val="005279F4"/>
    <w:rsid w:val="00587846"/>
    <w:rsid w:val="005B045A"/>
    <w:rsid w:val="0065141D"/>
    <w:rsid w:val="006555C4"/>
    <w:rsid w:val="006D458A"/>
    <w:rsid w:val="0071517B"/>
    <w:rsid w:val="007816DB"/>
    <w:rsid w:val="00801E24"/>
    <w:rsid w:val="008A661C"/>
    <w:rsid w:val="008B0063"/>
    <w:rsid w:val="008E0D36"/>
    <w:rsid w:val="00981E55"/>
    <w:rsid w:val="00991B66"/>
    <w:rsid w:val="009B649A"/>
    <w:rsid w:val="009E049A"/>
    <w:rsid w:val="00A03D8C"/>
    <w:rsid w:val="00B2453C"/>
    <w:rsid w:val="00B6310E"/>
    <w:rsid w:val="00BC15B9"/>
    <w:rsid w:val="00C143A1"/>
    <w:rsid w:val="00D31C8C"/>
    <w:rsid w:val="00D51677"/>
    <w:rsid w:val="00D74300"/>
    <w:rsid w:val="00DD002A"/>
    <w:rsid w:val="00E1354E"/>
    <w:rsid w:val="00E954C2"/>
    <w:rsid w:val="00EA15FD"/>
    <w:rsid w:val="00F340C9"/>
    <w:rsid w:val="00F60399"/>
    <w:rsid w:val="00F8269D"/>
    <w:rsid w:val="00F94B9B"/>
    <w:rsid w:val="01402BC3"/>
    <w:rsid w:val="01AB6A54"/>
    <w:rsid w:val="01AB77B7"/>
    <w:rsid w:val="01C16D3B"/>
    <w:rsid w:val="0229DD97"/>
    <w:rsid w:val="027A6B84"/>
    <w:rsid w:val="03718EA6"/>
    <w:rsid w:val="03C3F158"/>
    <w:rsid w:val="0441761F"/>
    <w:rsid w:val="046C3267"/>
    <w:rsid w:val="04741FED"/>
    <w:rsid w:val="04B124DC"/>
    <w:rsid w:val="04C5F7E5"/>
    <w:rsid w:val="04D798F9"/>
    <w:rsid w:val="05123291"/>
    <w:rsid w:val="05EBAB15"/>
    <w:rsid w:val="05FAF321"/>
    <w:rsid w:val="06205013"/>
    <w:rsid w:val="064431D0"/>
    <w:rsid w:val="064AEB7B"/>
    <w:rsid w:val="0669B5CC"/>
    <w:rsid w:val="06A88203"/>
    <w:rsid w:val="06F611AA"/>
    <w:rsid w:val="0798D645"/>
    <w:rsid w:val="07A98E00"/>
    <w:rsid w:val="07AF6D47"/>
    <w:rsid w:val="0805862D"/>
    <w:rsid w:val="093FA38A"/>
    <w:rsid w:val="09455E61"/>
    <w:rsid w:val="097BD292"/>
    <w:rsid w:val="0A7CE560"/>
    <w:rsid w:val="0A9655BE"/>
    <w:rsid w:val="0AC06BEB"/>
    <w:rsid w:val="0B2483B9"/>
    <w:rsid w:val="0B3D26EF"/>
    <w:rsid w:val="0B7022DA"/>
    <w:rsid w:val="0B79F269"/>
    <w:rsid w:val="0BCE0F57"/>
    <w:rsid w:val="0C193FE8"/>
    <w:rsid w:val="0C3C9FAB"/>
    <w:rsid w:val="0C6BE3A2"/>
    <w:rsid w:val="0D4DBFF4"/>
    <w:rsid w:val="0D5F293C"/>
    <w:rsid w:val="0E1DD38C"/>
    <w:rsid w:val="0EF59CC9"/>
    <w:rsid w:val="0F609D1E"/>
    <w:rsid w:val="0FC28891"/>
    <w:rsid w:val="0FC54E04"/>
    <w:rsid w:val="10357AE4"/>
    <w:rsid w:val="103FE41B"/>
    <w:rsid w:val="110679FB"/>
    <w:rsid w:val="113147BD"/>
    <w:rsid w:val="113D9DE5"/>
    <w:rsid w:val="1152A2F5"/>
    <w:rsid w:val="1167B18F"/>
    <w:rsid w:val="1170F179"/>
    <w:rsid w:val="1183798C"/>
    <w:rsid w:val="1187BE84"/>
    <w:rsid w:val="11F020A0"/>
    <w:rsid w:val="123BA032"/>
    <w:rsid w:val="12A24A5C"/>
    <w:rsid w:val="12B1ED41"/>
    <w:rsid w:val="1375AECB"/>
    <w:rsid w:val="137BBA38"/>
    <w:rsid w:val="138C4FD0"/>
    <w:rsid w:val="13B1BE64"/>
    <w:rsid w:val="13E9A772"/>
    <w:rsid w:val="1561D22E"/>
    <w:rsid w:val="1571E3C9"/>
    <w:rsid w:val="158156A8"/>
    <w:rsid w:val="15BBDF19"/>
    <w:rsid w:val="16B88CE1"/>
    <w:rsid w:val="17CEAFCC"/>
    <w:rsid w:val="18511AEA"/>
    <w:rsid w:val="18702A28"/>
    <w:rsid w:val="188D33D0"/>
    <w:rsid w:val="19124399"/>
    <w:rsid w:val="19216D1F"/>
    <w:rsid w:val="194D4E55"/>
    <w:rsid w:val="19D2F663"/>
    <w:rsid w:val="1A058951"/>
    <w:rsid w:val="1A2BC628"/>
    <w:rsid w:val="1A4F451E"/>
    <w:rsid w:val="1A67B693"/>
    <w:rsid w:val="1A85B94F"/>
    <w:rsid w:val="1AF54FE0"/>
    <w:rsid w:val="1B22569A"/>
    <w:rsid w:val="1B3E7E4A"/>
    <w:rsid w:val="1BBAF774"/>
    <w:rsid w:val="1BD1ED22"/>
    <w:rsid w:val="1C440289"/>
    <w:rsid w:val="1C44B24A"/>
    <w:rsid w:val="1CADA410"/>
    <w:rsid w:val="1D40FF7B"/>
    <w:rsid w:val="1D4EA706"/>
    <w:rsid w:val="1D545A15"/>
    <w:rsid w:val="1D56C7D5"/>
    <w:rsid w:val="1D812B09"/>
    <w:rsid w:val="1D8D134B"/>
    <w:rsid w:val="1DB9BC55"/>
    <w:rsid w:val="1E4C4596"/>
    <w:rsid w:val="1F312279"/>
    <w:rsid w:val="1FF749B1"/>
    <w:rsid w:val="2074E726"/>
    <w:rsid w:val="208E6897"/>
    <w:rsid w:val="20D2F108"/>
    <w:rsid w:val="20DBD276"/>
    <w:rsid w:val="20F490DF"/>
    <w:rsid w:val="20FB9AFB"/>
    <w:rsid w:val="21202DFA"/>
    <w:rsid w:val="21C1D401"/>
    <w:rsid w:val="21F1C6A6"/>
    <w:rsid w:val="21F655A2"/>
    <w:rsid w:val="225A718A"/>
    <w:rsid w:val="225BDA18"/>
    <w:rsid w:val="22852273"/>
    <w:rsid w:val="228CE038"/>
    <w:rsid w:val="22D5821B"/>
    <w:rsid w:val="22E3F6FC"/>
    <w:rsid w:val="23049720"/>
    <w:rsid w:val="230B361B"/>
    <w:rsid w:val="23905B2A"/>
    <w:rsid w:val="23C60959"/>
    <w:rsid w:val="23CDF6DF"/>
    <w:rsid w:val="23D0A018"/>
    <w:rsid w:val="23DCFF07"/>
    <w:rsid w:val="23E2DE4E"/>
    <w:rsid w:val="23EACBD4"/>
    <w:rsid w:val="23F54815"/>
    <w:rsid w:val="240527A4"/>
    <w:rsid w:val="2489EB80"/>
    <w:rsid w:val="24B9CC4C"/>
    <w:rsid w:val="2569C740"/>
    <w:rsid w:val="2582ADFE"/>
    <w:rsid w:val="26C9C6C5"/>
    <w:rsid w:val="26E39A97"/>
    <w:rsid w:val="27A04E89"/>
    <w:rsid w:val="27EB22C2"/>
    <w:rsid w:val="27F77F4B"/>
    <w:rsid w:val="28345341"/>
    <w:rsid w:val="289FD84E"/>
    <w:rsid w:val="28B0702A"/>
    <w:rsid w:val="290C6857"/>
    <w:rsid w:val="29952AF5"/>
    <w:rsid w:val="29CA445D"/>
    <w:rsid w:val="2A4E1168"/>
    <w:rsid w:val="2A648999"/>
    <w:rsid w:val="2AA838B8"/>
    <w:rsid w:val="2B50B12C"/>
    <w:rsid w:val="2B7154BD"/>
    <w:rsid w:val="2BF5DDB9"/>
    <w:rsid w:val="2C33C27E"/>
    <w:rsid w:val="2CC77142"/>
    <w:rsid w:val="2D338DD6"/>
    <w:rsid w:val="2D60DBC7"/>
    <w:rsid w:val="2D6287CE"/>
    <w:rsid w:val="2E1E0F4C"/>
    <w:rsid w:val="2E2D4C8D"/>
    <w:rsid w:val="2E980847"/>
    <w:rsid w:val="2EC63222"/>
    <w:rsid w:val="2EF28D3C"/>
    <w:rsid w:val="2EF3AD22"/>
    <w:rsid w:val="2F21E45D"/>
    <w:rsid w:val="30A48C61"/>
    <w:rsid w:val="30A9450B"/>
    <w:rsid w:val="30C94EDC"/>
    <w:rsid w:val="31333504"/>
    <w:rsid w:val="316241DD"/>
    <w:rsid w:val="31973C4D"/>
    <w:rsid w:val="31A8C2D9"/>
    <w:rsid w:val="31FEA050"/>
    <w:rsid w:val="32AD1521"/>
    <w:rsid w:val="32B79E7A"/>
    <w:rsid w:val="3332D75F"/>
    <w:rsid w:val="33341FB5"/>
    <w:rsid w:val="335D5F7D"/>
    <w:rsid w:val="335E82E9"/>
    <w:rsid w:val="33635E71"/>
    <w:rsid w:val="33717575"/>
    <w:rsid w:val="339BF8DC"/>
    <w:rsid w:val="33CFB27D"/>
    <w:rsid w:val="33DC2D23"/>
    <w:rsid w:val="3411A7D1"/>
    <w:rsid w:val="34783808"/>
    <w:rsid w:val="349ACF88"/>
    <w:rsid w:val="34A154D6"/>
    <w:rsid w:val="34D7DD9C"/>
    <w:rsid w:val="363D39F6"/>
    <w:rsid w:val="36622C78"/>
    <w:rsid w:val="371A57E3"/>
    <w:rsid w:val="37389060"/>
    <w:rsid w:val="3744A61F"/>
    <w:rsid w:val="381E52FE"/>
    <w:rsid w:val="383943E9"/>
    <w:rsid w:val="384873E9"/>
    <w:rsid w:val="3974DAB8"/>
    <w:rsid w:val="398169AF"/>
    <w:rsid w:val="39922662"/>
    <w:rsid w:val="3A263672"/>
    <w:rsid w:val="3A649704"/>
    <w:rsid w:val="3A95DBD6"/>
    <w:rsid w:val="3A994DEC"/>
    <w:rsid w:val="3AADA6D2"/>
    <w:rsid w:val="3B196DFD"/>
    <w:rsid w:val="3B24708D"/>
    <w:rsid w:val="3B30E86B"/>
    <w:rsid w:val="3B471F20"/>
    <w:rsid w:val="3B5E14CE"/>
    <w:rsid w:val="3BC206D3"/>
    <w:rsid w:val="3BE046AF"/>
    <w:rsid w:val="3C06223C"/>
    <w:rsid w:val="3C7F7B5F"/>
    <w:rsid w:val="3CCF536E"/>
    <w:rsid w:val="3D4CF4F0"/>
    <w:rsid w:val="3D5DD734"/>
    <w:rsid w:val="3D72ECAE"/>
    <w:rsid w:val="3D9A19E8"/>
    <w:rsid w:val="3DD4FBE3"/>
    <w:rsid w:val="3DEDA42F"/>
    <w:rsid w:val="3DF74514"/>
    <w:rsid w:val="3E111FA8"/>
    <w:rsid w:val="3E2944BD"/>
    <w:rsid w:val="3E5E8C57"/>
    <w:rsid w:val="3ED097DA"/>
    <w:rsid w:val="3F100149"/>
    <w:rsid w:val="3F250355"/>
    <w:rsid w:val="401E3CDB"/>
    <w:rsid w:val="401F2FEC"/>
    <w:rsid w:val="402049BF"/>
    <w:rsid w:val="4025FFBF"/>
    <w:rsid w:val="406C683B"/>
    <w:rsid w:val="40A2A078"/>
    <w:rsid w:val="40B7EE9F"/>
    <w:rsid w:val="40C6C0FE"/>
    <w:rsid w:val="411ABB87"/>
    <w:rsid w:val="4130A03B"/>
    <w:rsid w:val="415F67C5"/>
    <w:rsid w:val="41C4897D"/>
    <w:rsid w:val="41ED252A"/>
    <w:rsid w:val="421673D7"/>
    <w:rsid w:val="442CCB9B"/>
    <w:rsid w:val="4488E716"/>
    <w:rsid w:val="44DE76E8"/>
    <w:rsid w:val="44EAFCC9"/>
    <w:rsid w:val="453FD95E"/>
    <w:rsid w:val="45AB5052"/>
    <w:rsid w:val="45E93BB3"/>
    <w:rsid w:val="45F8B614"/>
    <w:rsid w:val="46F1AAEE"/>
    <w:rsid w:val="470A29C3"/>
    <w:rsid w:val="470CA700"/>
    <w:rsid w:val="47948675"/>
    <w:rsid w:val="47C087D8"/>
    <w:rsid w:val="47FF1D29"/>
    <w:rsid w:val="4849DD43"/>
    <w:rsid w:val="48A87761"/>
    <w:rsid w:val="48AD6364"/>
    <w:rsid w:val="48F706E2"/>
    <w:rsid w:val="48FBC79A"/>
    <w:rsid w:val="495C5839"/>
    <w:rsid w:val="499CEF09"/>
    <w:rsid w:val="49C17289"/>
    <w:rsid w:val="4A2C7F0B"/>
    <w:rsid w:val="4A52255C"/>
    <w:rsid w:val="4A92D743"/>
    <w:rsid w:val="4AAB7ED9"/>
    <w:rsid w:val="4AB15C75"/>
    <w:rsid w:val="4AF8289A"/>
    <w:rsid w:val="4B28225C"/>
    <w:rsid w:val="4B4F766F"/>
    <w:rsid w:val="4B60EF82"/>
    <w:rsid w:val="4B981645"/>
    <w:rsid w:val="4BA938E0"/>
    <w:rsid w:val="4BE01823"/>
    <w:rsid w:val="4BFC0CA4"/>
    <w:rsid w:val="4C1A435A"/>
    <w:rsid w:val="4CDFEAEE"/>
    <w:rsid w:val="4CFCBFE3"/>
    <w:rsid w:val="4DB7CB1A"/>
    <w:rsid w:val="4DE671B7"/>
    <w:rsid w:val="4F00A95F"/>
    <w:rsid w:val="4F5999A7"/>
    <w:rsid w:val="4F6AF94F"/>
    <w:rsid w:val="4F722AB0"/>
    <w:rsid w:val="4FC578D0"/>
    <w:rsid w:val="4FCF7DD0"/>
    <w:rsid w:val="5030B40D"/>
    <w:rsid w:val="50A95113"/>
    <w:rsid w:val="516B3A44"/>
    <w:rsid w:val="51B168E8"/>
    <w:rsid w:val="51C2F8B9"/>
    <w:rsid w:val="51C496E8"/>
    <w:rsid w:val="51F5F26B"/>
    <w:rsid w:val="52114530"/>
    <w:rsid w:val="52C43EDC"/>
    <w:rsid w:val="52E48407"/>
    <w:rsid w:val="53070AA5"/>
    <w:rsid w:val="533AEDEE"/>
    <w:rsid w:val="53836DF4"/>
    <w:rsid w:val="53BB7497"/>
    <w:rsid w:val="53F4E546"/>
    <w:rsid w:val="54C19309"/>
    <w:rsid w:val="54E7CC22"/>
    <w:rsid w:val="54EF2020"/>
    <w:rsid w:val="55156007"/>
    <w:rsid w:val="565D636A"/>
    <w:rsid w:val="56B13068"/>
    <w:rsid w:val="56BB0EB6"/>
    <w:rsid w:val="57FCF83E"/>
    <w:rsid w:val="58229D95"/>
    <w:rsid w:val="584D00C9"/>
    <w:rsid w:val="58F96DF7"/>
    <w:rsid w:val="59151832"/>
    <w:rsid w:val="5932D8E3"/>
    <w:rsid w:val="5942D461"/>
    <w:rsid w:val="59BE6DF6"/>
    <w:rsid w:val="59CFA8CD"/>
    <w:rsid w:val="59E8D12A"/>
    <w:rsid w:val="5B148DF1"/>
    <w:rsid w:val="5B1E622B"/>
    <w:rsid w:val="5BAB58A4"/>
    <w:rsid w:val="5BBCE597"/>
    <w:rsid w:val="5BD59EA6"/>
    <w:rsid w:val="5C34D8ED"/>
    <w:rsid w:val="5C54383F"/>
    <w:rsid w:val="5C7D7168"/>
    <w:rsid w:val="5CF60EB8"/>
    <w:rsid w:val="5D07498F"/>
    <w:rsid w:val="5D3F8D9B"/>
    <w:rsid w:val="5D6EABBE"/>
    <w:rsid w:val="5D7AFCC8"/>
    <w:rsid w:val="5DBA7299"/>
    <w:rsid w:val="5E36DA93"/>
    <w:rsid w:val="5ED73017"/>
    <w:rsid w:val="5FB0E6C7"/>
    <w:rsid w:val="6051B584"/>
    <w:rsid w:val="605706C6"/>
    <w:rsid w:val="60F2135B"/>
    <w:rsid w:val="61C848EE"/>
    <w:rsid w:val="61CB798B"/>
    <w:rsid w:val="61D584AF"/>
    <w:rsid w:val="61D909B6"/>
    <w:rsid w:val="61DA734C"/>
    <w:rsid w:val="61E2A838"/>
    <w:rsid w:val="624C7B10"/>
    <w:rsid w:val="62CC657E"/>
    <w:rsid w:val="62F18450"/>
    <w:rsid w:val="6322BE15"/>
    <w:rsid w:val="63251BF5"/>
    <w:rsid w:val="63526D90"/>
    <w:rsid w:val="637E7899"/>
    <w:rsid w:val="63BE2C68"/>
    <w:rsid w:val="63E080C3"/>
    <w:rsid w:val="6501209D"/>
    <w:rsid w:val="653A1601"/>
    <w:rsid w:val="653E1DAD"/>
    <w:rsid w:val="6564347A"/>
    <w:rsid w:val="65829B1B"/>
    <w:rsid w:val="65FAF49B"/>
    <w:rsid w:val="664CA8ED"/>
    <w:rsid w:val="669CF0FE"/>
    <w:rsid w:val="6735A3A6"/>
    <w:rsid w:val="674127F2"/>
    <w:rsid w:val="67830F0A"/>
    <w:rsid w:val="683102BD"/>
    <w:rsid w:val="69135BF5"/>
    <w:rsid w:val="69327EA7"/>
    <w:rsid w:val="69381E70"/>
    <w:rsid w:val="6954186B"/>
    <w:rsid w:val="69A9BBFD"/>
    <w:rsid w:val="69D491C0"/>
    <w:rsid w:val="6A2E573E"/>
    <w:rsid w:val="6A48C76B"/>
    <w:rsid w:val="6AF166CD"/>
    <w:rsid w:val="6B74CF9D"/>
    <w:rsid w:val="6B7C72F4"/>
    <w:rsid w:val="6BEB91F7"/>
    <w:rsid w:val="6C475409"/>
    <w:rsid w:val="6C56C647"/>
    <w:rsid w:val="6CBCDA96"/>
    <w:rsid w:val="6CE6FA4D"/>
    <w:rsid w:val="6CF8C4FC"/>
    <w:rsid w:val="6D5FC284"/>
    <w:rsid w:val="6DB4234A"/>
    <w:rsid w:val="6DE233C8"/>
    <w:rsid w:val="6E12C7DA"/>
    <w:rsid w:val="6E160BD4"/>
    <w:rsid w:val="6E497458"/>
    <w:rsid w:val="6EF185B9"/>
    <w:rsid w:val="6EF9EF5D"/>
    <w:rsid w:val="6F8A8AFF"/>
    <w:rsid w:val="6FDC62F7"/>
    <w:rsid w:val="705CFBA1"/>
    <w:rsid w:val="706FFBE5"/>
    <w:rsid w:val="70EBC40C"/>
    <w:rsid w:val="7117EE42"/>
    <w:rsid w:val="711EEAEE"/>
    <w:rsid w:val="71491319"/>
    <w:rsid w:val="717CE735"/>
    <w:rsid w:val="71D6B44E"/>
    <w:rsid w:val="742364CE"/>
    <w:rsid w:val="7444D3C5"/>
    <w:rsid w:val="74AFD41A"/>
    <w:rsid w:val="7516C8C0"/>
    <w:rsid w:val="75738E7D"/>
    <w:rsid w:val="757E5700"/>
    <w:rsid w:val="75B4C0A0"/>
    <w:rsid w:val="75D868B5"/>
    <w:rsid w:val="75EE7160"/>
    <w:rsid w:val="7626207F"/>
    <w:rsid w:val="76C3382F"/>
    <w:rsid w:val="76DF2000"/>
    <w:rsid w:val="7799497C"/>
    <w:rsid w:val="78204A38"/>
    <w:rsid w:val="784EE529"/>
    <w:rsid w:val="78851EE9"/>
    <w:rsid w:val="78A9F277"/>
    <w:rsid w:val="79297FBF"/>
    <w:rsid w:val="795DC141"/>
    <w:rsid w:val="7A007950"/>
    <w:rsid w:val="7A4C7276"/>
    <w:rsid w:val="7AD0EA3E"/>
    <w:rsid w:val="7B466325"/>
    <w:rsid w:val="7B9018F0"/>
    <w:rsid w:val="7B9C6682"/>
    <w:rsid w:val="7BBA9C12"/>
    <w:rsid w:val="7BBC6311"/>
    <w:rsid w:val="7BFBAB9E"/>
    <w:rsid w:val="7C37CEBB"/>
    <w:rsid w:val="7C3BE84C"/>
    <w:rsid w:val="7C66EE86"/>
    <w:rsid w:val="7C6CBA9F"/>
    <w:rsid w:val="7CC81D80"/>
    <w:rsid w:val="7CCC594F"/>
    <w:rsid w:val="7D251DA6"/>
    <w:rsid w:val="7D5FFC18"/>
    <w:rsid w:val="7DACA8D1"/>
    <w:rsid w:val="7DEFD743"/>
    <w:rsid w:val="7E89CC78"/>
    <w:rsid w:val="7E9EFA29"/>
    <w:rsid w:val="7EDF78FE"/>
    <w:rsid w:val="7EF403D3"/>
    <w:rsid w:val="7F0162C7"/>
    <w:rsid w:val="7FF286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A3A6"/>
  <w15:chartTrackingRefBased/>
  <w15:docId w15:val="{1FD3F1F2-13AB-42E7-82E3-2A78E02C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B28225C"/>
    <w:rPr>
      <w:lang w:val="en-US"/>
    </w:rPr>
  </w:style>
  <w:style w:type="paragraph" w:styleId="Heading1">
    <w:name w:val="heading 1"/>
    <w:basedOn w:val="Normal"/>
    <w:next w:val="Normal"/>
    <w:link w:val="Heading1Char"/>
    <w:uiPriority w:val="9"/>
    <w:qFormat/>
    <w:rsid w:val="4B282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B282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B28225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B2822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B28225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B28225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B28225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B28225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B28225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B28225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B28225C"/>
    <w:rPr>
      <w:rFonts w:eastAsiaTheme="minorEastAsia"/>
      <w:color w:val="5A5A5A"/>
    </w:rPr>
  </w:style>
  <w:style w:type="paragraph" w:styleId="Quote">
    <w:name w:val="Quote"/>
    <w:basedOn w:val="Normal"/>
    <w:next w:val="Normal"/>
    <w:link w:val="QuoteChar"/>
    <w:uiPriority w:val="29"/>
    <w:qFormat/>
    <w:rsid w:val="4B28225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B28225C"/>
    <w:pPr>
      <w:spacing w:before="360" w:after="360"/>
      <w:ind w:left="864" w:right="864"/>
      <w:jc w:val="center"/>
    </w:pPr>
    <w:rPr>
      <w:i/>
      <w:iCs/>
      <w:color w:val="4472C4" w:themeColor="accent1"/>
    </w:rPr>
  </w:style>
  <w:style w:type="paragraph" w:styleId="ListParagraph">
    <w:name w:val="List Paragraph"/>
    <w:basedOn w:val="Normal"/>
    <w:uiPriority w:val="34"/>
    <w:qFormat/>
    <w:rsid w:val="4B28225C"/>
    <w:pPr>
      <w:ind w:left="720"/>
      <w:contextualSpacing/>
    </w:pPr>
  </w:style>
  <w:style w:type="character" w:customStyle="1" w:styleId="Heading1Char">
    <w:name w:val="Heading 1 Char"/>
    <w:basedOn w:val="DefaultParagraphFont"/>
    <w:link w:val="Heading1"/>
    <w:uiPriority w:val="9"/>
    <w:rsid w:val="4B28225C"/>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B28225C"/>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B28225C"/>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B28225C"/>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B28225C"/>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B28225C"/>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B28225C"/>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B28225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B28225C"/>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B28225C"/>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B28225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B28225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B28225C"/>
    <w:rPr>
      <w:i/>
      <w:iCs/>
      <w:noProof w:val="0"/>
      <w:color w:val="4472C4" w:themeColor="accent1"/>
      <w:lang w:val="en-US"/>
    </w:rPr>
  </w:style>
  <w:style w:type="paragraph" w:styleId="TOC1">
    <w:name w:val="toc 1"/>
    <w:basedOn w:val="Normal"/>
    <w:next w:val="Normal"/>
    <w:uiPriority w:val="39"/>
    <w:unhideWhenUsed/>
    <w:rsid w:val="4B28225C"/>
    <w:pPr>
      <w:spacing w:after="100"/>
    </w:pPr>
  </w:style>
  <w:style w:type="paragraph" w:styleId="TOC2">
    <w:name w:val="toc 2"/>
    <w:basedOn w:val="Normal"/>
    <w:next w:val="Normal"/>
    <w:uiPriority w:val="39"/>
    <w:unhideWhenUsed/>
    <w:rsid w:val="4B28225C"/>
    <w:pPr>
      <w:spacing w:after="100"/>
      <w:ind w:left="220"/>
    </w:pPr>
  </w:style>
  <w:style w:type="paragraph" w:styleId="TOC3">
    <w:name w:val="toc 3"/>
    <w:basedOn w:val="Normal"/>
    <w:next w:val="Normal"/>
    <w:uiPriority w:val="39"/>
    <w:unhideWhenUsed/>
    <w:rsid w:val="4B28225C"/>
    <w:pPr>
      <w:spacing w:after="100"/>
      <w:ind w:left="440"/>
    </w:pPr>
  </w:style>
  <w:style w:type="paragraph" w:styleId="TOC4">
    <w:name w:val="toc 4"/>
    <w:basedOn w:val="Normal"/>
    <w:next w:val="Normal"/>
    <w:uiPriority w:val="39"/>
    <w:unhideWhenUsed/>
    <w:rsid w:val="4B28225C"/>
    <w:pPr>
      <w:spacing w:after="100"/>
      <w:ind w:left="660"/>
    </w:pPr>
  </w:style>
  <w:style w:type="paragraph" w:styleId="TOC5">
    <w:name w:val="toc 5"/>
    <w:basedOn w:val="Normal"/>
    <w:next w:val="Normal"/>
    <w:uiPriority w:val="39"/>
    <w:unhideWhenUsed/>
    <w:rsid w:val="4B28225C"/>
    <w:pPr>
      <w:spacing w:after="100"/>
      <w:ind w:left="880"/>
    </w:pPr>
  </w:style>
  <w:style w:type="paragraph" w:styleId="TOC6">
    <w:name w:val="toc 6"/>
    <w:basedOn w:val="Normal"/>
    <w:next w:val="Normal"/>
    <w:uiPriority w:val="39"/>
    <w:unhideWhenUsed/>
    <w:rsid w:val="4B28225C"/>
    <w:pPr>
      <w:spacing w:after="100"/>
      <w:ind w:left="1100"/>
    </w:pPr>
  </w:style>
  <w:style w:type="paragraph" w:styleId="TOC7">
    <w:name w:val="toc 7"/>
    <w:basedOn w:val="Normal"/>
    <w:next w:val="Normal"/>
    <w:uiPriority w:val="39"/>
    <w:unhideWhenUsed/>
    <w:rsid w:val="4B28225C"/>
    <w:pPr>
      <w:spacing w:after="100"/>
      <w:ind w:left="1320"/>
    </w:pPr>
  </w:style>
  <w:style w:type="paragraph" w:styleId="TOC8">
    <w:name w:val="toc 8"/>
    <w:basedOn w:val="Normal"/>
    <w:next w:val="Normal"/>
    <w:uiPriority w:val="39"/>
    <w:unhideWhenUsed/>
    <w:rsid w:val="4B28225C"/>
    <w:pPr>
      <w:spacing w:after="100"/>
      <w:ind w:left="1540"/>
    </w:pPr>
  </w:style>
  <w:style w:type="paragraph" w:styleId="TOC9">
    <w:name w:val="toc 9"/>
    <w:basedOn w:val="Normal"/>
    <w:next w:val="Normal"/>
    <w:uiPriority w:val="39"/>
    <w:unhideWhenUsed/>
    <w:rsid w:val="4B28225C"/>
    <w:pPr>
      <w:spacing w:after="100"/>
      <w:ind w:left="1760"/>
    </w:pPr>
  </w:style>
  <w:style w:type="paragraph" w:styleId="EndnoteText">
    <w:name w:val="endnote text"/>
    <w:basedOn w:val="Normal"/>
    <w:link w:val="EndnoteTextChar"/>
    <w:uiPriority w:val="99"/>
    <w:semiHidden/>
    <w:unhideWhenUsed/>
    <w:rsid w:val="4B28225C"/>
    <w:pPr>
      <w:spacing w:after="0"/>
    </w:pPr>
    <w:rPr>
      <w:sz w:val="20"/>
      <w:szCs w:val="20"/>
    </w:rPr>
  </w:style>
  <w:style w:type="character" w:customStyle="1" w:styleId="EndnoteTextChar">
    <w:name w:val="Endnote Text Char"/>
    <w:basedOn w:val="DefaultParagraphFont"/>
    <w:link w:val="EndnoteText"/>
    <w:uiPriority w:val="99"/>
    <w:semiHidden/>
    <w:rsid w:val="4B28225C"/>
    <w:rPr>
      <w:noProof w:val="0"/>
      <w:sz w:val="20"/>
      <w:szCs w:val="20"/>
      <w:lang w:val="en-US"/>
    </w:rPr>
  </w:style>
  <w:style w:type="paragraph" w:styleId="Footer">
    <w:name w:val="footer"/>
    <w:basedOn w:val="Normal"/>
    <w:link w:val="FooterChar"/>
    <w:uiPriority w:val="99"/>
    <w:unhideWhenUsed/>
    <w:rsid w:val="4B28225C"/>
    <w:pPr>
      <w:tabs>
        <w:tab w:val="center" w:pos="4680"/>
        <w:tab w:val="right" w:pos="9360"/>
      </w:tabs>
      <w:spacing w:after="0"/>
    </w:pPr>
  </w:style>
  <w:style w:type="character" w:customStyle="1" w:styleId="FooterChar">
    <w:name w:val="Footer Char"/>
    <w:basedOn w:val="DefaultParagraphFont"/>
    <w:link w:val="Footer"/>
    <w:uiPriority w:val="99"/>
    <w:rsid w:val="4B28225C"/>
    <w:rPr>
      <w:noProof w:val="0"/>
      <w:lang w:val="en-US"/>
    </w:rPr>
  </w:style>
  <w:style w:type="paragraph" w:styleId="FootnoteText">
    <w:name w:val="footnote text"/>
    <w:basedOn w:val="Normal"/>
    <w:link w:val="FootnoteTextChar"/>
    <w:uiPriority w:val="99"/>
    <w:semiHidden/>
    <w:unhideWhenUsed/>
    <w:rsid w:val="4B28225C"/>
    <w:pPr>
      <w:spacing w:after="0"/>
    </w:pPr>
    <w:rPr>
      <w:sz w:val="20"/>
      <w:szCs w:val="20"/>
    </w:rPr>
  </w:style>
  <w:style w:type="character" w:customStyle="1" w:styleId="FootnoteTextChar">
    <w:name w:val="Footnote Text Char"/>
    <w:basedOn w:val="DefaultParagraphFont"/>
    <w:link w:val="FootnoteText"/>
    <w:uiPriority w:val="99"/>
    <w:semiHidden/>
    <w:rsid w:val="4B28225C"/>
    <w:rPr>
      <w:noProof w:val="0"/>
      <w:sz w:val="20"/>
      <w:szCs w:val="20"/>
      <w:lang w:val="en-US"/>
    </w:rPr>
  </w:style>
  <w:style w:type="paragraph" w:styleId="Header">
    <w:name w:val="header"/>
    <w:basedOn w:val="Normal"/>
    <w:link w:val="HeaderChar"/>
    <w:uiPriority w:val="99"/>
    <w:unhideWhenUsed/>
    <w:rsid w:val="4B28225C"/>
    <w:pPr>
      <w:tabs>
        <w:tab w:val="center" w:pos="4680"/>
        <w:tab w:val="right" w:pos="9360"/>
      </w:tabs>
      <w:spacing w:after="0"/>
    </w:pPr>
  </w:style>
  <w:style w:type="character" w:customStyle="1" w:styleId="HeaderChar">
    <w:name w:val="Header Char"/>
    <w:basedOn w:val="DefaultParagraphFont"/>
    <w:link w:val="Header"/>
    <w:uiPriority w:val="99"/>
    <w:rsid w:val="4B28225C"/>
    <w:rPr>
      <w:noProof w:val="0"/>
      <w:lang w:val="en-US"/>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C2FA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Schimurda, Christoph</dc:creator>
  <cp:keywords/>
  <dc:description/>
  <cp:lastModifiedBy>Eigenschink, Peter</cp:lastModifiedBy>
  <cp:revision>55</cp:revision>
  <dcterms:created xsi:type="dcterms:W3CDTF">2023-05-29T13:12:00Z</dcterms:created>
  <dcterms:modified xsi:type="dcterms:W3CDTF">2023-06-03T13:57:00Z</dcterms:modified>
</cp:coreProperties>
</file>